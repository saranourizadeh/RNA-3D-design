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B8178" w14:textId="5F4A58EE" w:rsidR="00003AC3" w:rsidRDefault="00003AC3" w:rsidP="00003AC3">
      <w:pPr>
        <w:jc w:val="center"/>
        <w:rPr>
          <w:rFonts w:asciiTheme="majorBidi" w:hAnsiTheme="majorBidi" w:cstheme="majorBidi"/>
          <w:b/>
          <w:bCs/>
          <w:sz w:val="36"/>
          <w:szCs w:val="36"/>
          <w:lang w:bidi="fa-IR"/>
        </w:rPr>
      </w:pPr>
      <w:r w:rsidRPr="00ED57E7">
        <w:rPr>
          <w:rFonts w:asciiTheme="majorBidi" w:hAnsiTheme="majorBidi" w:cstheme="majorBidi"/>
          <w:b/>
          <w:bCs/>
          <w:sz w:val="36"/>
          <w:szCs w:val="36"/>
          <w:highlight w:val="yellow"/>
          <w:lang w:bidi="fa-IR"/>
        </w:rPr>
        <w:t>RNA3Ddesign</w:t>
      </w:r>
      <w:r>
        <w:rPr>
          <w:rFonts w:asciiTheme="majorBidi" w:hAnsiTheme="majorBidi" w:cstheme="majorBidi"/>
          <w:b/>
          <w:bCs/>
          <w:sz w:val="36"/>
          <w:szCs w:val="36"/>
          <w:lang w:bidi="fa-IR"/>
        </w:rPr>
        <w:t>: design sequence of RNA using tertiary structure</w:t>
      </w:r>
    </w:p>
    <w:p w14:paraId="25B298F6" w14:textId="77777777" w:rsidR="00003AC3" w:rsidRPr="00545C4C" w:rsidRDefault="00003AC3" w:rsidP="00003AC3">
      <w:pPr>
        <w:jc w:val="center"/>
        <w:rPr>
          <w:rFonts w:asciiTheme="majorBidi" w:hAnsiTheme="majorBidi" w:cstheme="majorBidi"/>
          <w:sz w:val="24"/>
          <w:szCs w:val="24"/>
          <w:lang w:bidi="fa-IR"/>
        </w:rPr>
      </w:pPr>
      <w:r w:rsidRPr="00545C4C">
        <w:rPr>
          <w:rFonts w:asciiTheme="majorBidi" w:hAnsiTheme="majorBidi" w:cstheme="majorBidi"/>
          <w:sz w:val="24"/>
          <w:szCs w:val="24"/>
          <w:lang w:bidi="fa-IR"/>
        </w:rPr>
        <w:t>Sara nourizadeh</w:t>
      </w:r>
      <w:r>
        <w:rPr>
          <w:rStyle w:val="FootnoteReference"/>
          <w:rFonts w:asciiTheme="majorBidi" w:hAnsiTheme="majorBidi" w:cstheme="majorBidi"/>
          <w:sz w:val="24"/>
          <w:szCs w:val="24"/>
          <w:lang w:bidi="fa-IR"/>
        </w:rPr>
        <w:t>1</w:t>
      </w:r>
      <w:r w:rsidRPr="00545C4C">
        <w:rPr>
          <w:rFonts w:asciiTheme="majorBidi" w:hAnsiTheme="majorBidi" w:cstheme="majorBidi"/>
          <w:sz w:val="24"/>
          <w:szCs w:val="24"/>
          <w:lang w:bidi="fa-IR"/>
        </w:rPr>
        <w:t>, Bahram mohammadpour</w:t>
      </w:r>
      <w:r w:rsidRPr="00653056">
        <w:rPr>
          <w:rFonts w:asciiTheme="majorBidi" w:hAnsiTheme="majorBidi" w:cstheme="majorBidi"/>
          <w:sz w:val="24"/>
          <w:szCs w:val="24"/>
          <w:vertAlign w:val="superscript"/>
          <w:lang w:bidi="fa-IR"/>
        </w:rPr>
        <w:t>1</w:t>
      </w:r>
      <w:r>
        <w:rPr>
          <w:rFonts w:asciiTheme="majorBidi" w:hAnsiTheme="majorBidi" w:cstheme="majorBidi"/>
          <w:sz w:val="24"/>
          <w:szCs w:val="24"/>
          <w:lang w:bidi="fa-IR"/>
        </w:rPr>
        <w:t>, Parham Hafezi</w:t>
      </w:r>
      <w:r>
        <w:rPr>
          <w:rFonts w:asciiTheme="majorBidi" w:hAnsiTheme="majorBidi" w:cstheme="majorBidi"/>
          <w:sz w:val="24"/>
          <w:szCs w:val="24"/>
          <w:vertAlign w:val="superscript"/>
          <w:lang w:bidi="fa-IR"/>
        </w:rPr>
        <w:t>1</w:t>
      </w:r>
      <w:r w:rsidRPr="00545C4C">
        <w:rPr>
          <w:rFonts w:asciiTheme="majorBidi" w:hAnsiTheme="majorBidi" w:cstheme="majorBidi"/>
          <w:sz w:val="24"/>
          <w:szCs w:val="24"/>
          <w:lang w:bidi="fa-IR"/>
        </w:rPr>
        <w:t>, Fateme</w:t>
      </w:r>
      <w:r>
        <w:rPr>
          <w:rFonts w:asciiTheme="majorBidi" w:hAnsiTheme="majorBidi" w:cstheme="majorBidi"/>
          <w:sz w:val="24"/>
          <w:szCs w:val="24"/>
          <w:lang w:bidi="fa-IR"/>
        </w:rPr>
        <w:t>h Zare-M</w:t>
      </w:r>
      <w:r w:rsidRPr="00545C4C">
        <w:rPr>
          <w:rFonts w:asciiTheme="majorBidi" w:hAnsiTheme="majorBidi" w:cstheme="majorBidi"/>
          <w:sz w:val="24"/>
          <w:szCs w:val="24"/>
          <w:lang w:bidi="fa-IR"/>
        </w:rPr>
        <w:t>irakabad</w:t>
      </w:r>
      <w:r>
        <w:rPr>
          <w:rFonts w:asciiTheme="majorBidi" w:hAnsiTheme="majorBidi" w:cstheme="majorBidi"/>
          <w:sz w:val="24"/>
          <w:szCs w:val="24"/>
          <w:vertAlign w:val="superscript"/>
          <w:lang w:bidi="fa-IR"/>
        </w:rPr>
        <w:t>1</w:t>
      </w:r>
      <w:r>
        <w:rPr>
          <w:rFonts w:asciiTheme="majorBidi" w:hAnsiTheme="majorBidi" w:cstheme="majorBidi" w:hint="cs"/>
          <w:sz w:val="24"/>
          <w:szCs w:val="24"/>
          <w:vertAlign w:val="superscript"/>
          <w:rtl/>
          <w:lang w:bidi="fa-IR"/>
        </w:rPr>
        <w:t>*</w:t>
      </w:r>
    </w:p>
    <w:p w14:paraId="4FA2C9F8" w14:textId="77777777" w:rsidR="00003AC3" w:rsidRPr="00ED57E7" w:rsidRDefault="00003AC3" w:rsidP="00003AC3">
      <w:pPr>
        <w:pStyle w:val="ListParagraph"/>
        <w:numPr>
          <w:ilvl w:val="0"/>
          <w:numId w:val="7"/>
        </w:numPr>
        <w:rPr>
          <w:rFonts w:asciiTheme="majorBidi" w:hAnsiTheme="majorBidi" w:cstheme="majorBidi"/>
          <w:sz w:val="24"/>
          <w:szCs w:val="24"/>
        </w:rPr>
      </w:pPr>
      <w:r>
        <w:rPr>
          <w:rStyle w:val="fontstyle01"/>
        </w:rPr>
        <w:t xml:space="preserve">Department of Mathematics and Computer Science, </w:t>
      </w:r>
      <w:proofErr w:type="spellStart"/>
      <w:r>
        <w:rPr>
          <w:rStyle w:val="fontstyle01"/>
        </w:rPr>
        <w:t>Amirkabir</w:t>
      </w:r>
      <w:proofErr w:type="spellEnd"/>
      <w:r>
        <w:rPr>
          <w:rStyle w:val="fontstyle01"/>
        </w:rPr>
        <w:t xml:space="preserve"> University of Technology, Tehran, Iran</w:t>
      </w:r>
    </w:p>
    <w:p w14:paraId="332B0D34" w14:textId="77777777" w:rsidR="00003AC3" w:rsidRDefault="00003AC3" w:rsidP="00003AC3">
      <w:pPr>
        <w:rPr>
          <w:rFonts w:asciiTheme="majorBidi" w:hAnsiTheme="majorBidi" w:cstheme="majorBidi"/>
          <w:b/>
          <w:bCs/>
          <w:sz w:val="36"/>
          <w:szCs w:val="36"/>
        </w:rPr>
      </w:pPr>
    </w:p>
    <w:p w14:paraId="15A66321" w14:textId="77777777" w:rsidR="00003AC3" w:rsidRDefault="00003AC3" w:rsidP="00003AC3">
      <w:pPr>
        <w:rPr>
          <w:rFonts w:asciiTheme="majorBidi" w:hAnsiTheme="majorBidi" w:cstheme="majorBidi"/>
          <w:b/>
          <w:bCs/>
          <w:sz w:val="36"/>
          <w:szCs w:val="36"/>
        </w:rPr>
      </w:pPr>
    </w:p>
    <w:p w14:paraId="2B35974C" w14:textId="77777777" w:rsidR="00003AC3" w:rsidRDefault="00003AC3" w:rsidP="00003AC3">
      <w:pPr>
        <w:rPr>
          <w:rFonts w:asciiTheme="majorBidi" w:hAnsiTheme="majorBidi" w:cstheme="majorBidi"/>
          <w:b/>
          <w:bCs/>
          <w:sz w:val="36"/>
          <w:szCs w:val="36"/>
        </w:rPr>
      </w:pPr>
    </w:p>
    <w:p w14:paraId="41F9FBD3" w14:textId="77777777" w:rsidR="00003AC3" w:rsidRDefault="00003AC3" w:rsidP="00003AC3">
      <w:pPr>
        <w:rPr>
          <w:rFonts w:asciiTheme="majorBidi" w:hAnsiTheme="majorBidi" w:cstheme="majorBidi"/>
          <w:b/>
          <w:bCs/>
          <w:sz w:val="36"/>
          <w:szCs w:val="36"/>
        </w:rPr>
      </w:pPr>
    </w:p>
    <w:p w14:paraId="2E3EB6DA" w14:textId="77777777" w:rsidR="00003AC3" w:rsidRDefault="00003AC3" w:rsidP="00003AC3">
      <w:pPr>
        <w:rPr>
          <w:rFonts w:asciiTheme="majorBidi" w:hAnsiTheme="majorBidi" w:cstheme="majorBidi"/>
          <w:b/>
          <w:bCs/>
          <w:sz w:val="36"/>
          <w:szCs w:val="36"/>
        </w:rPr>
      </w:pPr>
    </w:p>
    <w:p w14:paraId="36F9A3EF" w14:textId="77777777" w:rsidR="00003AC3" w:rsidRDefault="00003AC3" w:rsidP="00003AC3">
      <w:pPr>
        <w:rPr>
          <w:rFonts w:asciiTheme="majorBidi" w:hAnsiTheme="majorBidi" w:cstheme="majorBidi"/>
          <w:b/>
          <w:bCs/>
          <w:sz w:val="36"/>
          <w:szCs w:val="36"/>
        </w:rPr>
      </w:pPr>
    </w:p>
    <w:p w14:paraId="2212E064" w14:textId="77777777" w:rsidR="00003AC3" w:rsidRDefault="00003AC3" w:rsidP="00003AC3">
      <w:pPr>
        <w:rPr>
          <w:rFonts w:asciiTheme="majorBidi" w:hAnsiTheme="majorBidi" w:cstheme="majorBidi"/>
          <w:b/>
          <w:bCs/>
          <w:sz w:val="36"/>
          <w:szCs w:val="36"/>
        </w:rPr>
      </w:pPr>
    </w:p>
    <w:p w14:paraId="49372AA1" w14:textId="77777777" w:rsidR="00003AC3" w:rsidRDefault="00003AC3" w:rsidP="00003AC3">
      <w:pPr>
        <w:rPr>
          <w:rFonts w:asciiTheme="majorBidi" w:hAnsiTheme="majorBidi" w:cstheme="majorBidi"/>
          <w:b/>
          <w:bCs/>
          <w:sz w:val="36"/>
          <w:szCs w:val="36"/>
        </w:rPr>
      </w:pPr>
    </w:p>
    <w:p w14:paraId="646B3535" w14:textId="77777777" w:rsidR="00003AC3" w:rsidRDefault="00003AC3" w:rsidP="00003AC3">
      <w:pPr>
        <w:rPr>
          <w:rFonts w:asciiTheme="majorBidi" w:hAnsiTheme="majorBidi" w:cstheme="majorBidi"/>
          <w:b/>
          <w:bCs/>
          <w:sz w:val="36"/>
          <w:szCs w:val="36"/>
        </w:rPr>
      </w:pPr>
    </w:p>
    <w:p w14:paraId="7FE52078" w14:textId="77777777" w:rsidR="00003AC3" w:rsidRDefault="00003AC3" w:rsidP="00003AC3">
      <w:pPr>
        <w:rPr>
          <w:rFonts w:asciiTheme="majorBidi" w:hAnsiTheme="majorBidi" w:cstheme="majorBidi"/>
          <w:b/>
          <w:bCs/>
          <w:sz w:val="36"/>
          <w:szCs w:val="36"/>
          <w:rtl/>
          <w:lang w:bidi="fa-IR"/>
        </w:rPr>
      </w:pPr>
    </w:p>
    <w:p w14:paraId="141BA338" w14:textId="77777777" w:rsidR="00003AC3" w:rsidRDefault="00003AC3" w:rsidP="00003AC3">
      <w:pPr>
        <w:rPr>
          <w:rFonts w:asciiTheme="majorBidi" w:hAnsiTheme="majorBidi" w:cstheme="majorBidi"/>
          <w:b/>
          <w:bCs/>
          <w:sz w:val="36"/>
          <w:szCs w:val="36"/>
        </w:rPr>
      </w:pPr>
    </w:p>
    <w:p w14:paraId="03514622" w14:textId="77777777" w:rsidR="00003AC3" w:rsidRDefault="00003AC3" w:rsidP="00003AC3">
      <w:pPr>
        <w:rPr>
          <w:rFonts w:asciiTheme="majorBidi" w:hAnsiTheme="majorBidi" w:cstheme="majorBidi"/>
          <w:b/>
          <w:bCs/>
          <w:sz w:val="36"/>
          <w:szCs w:val="36"/>
        </w:rPr>
      </w:pPr>
    </w:p>
    <w:p w14:paraId="5FFC2EF6" w14:textId="77777777" w:rsidR="00003AC3" w:rsidRPr="008D2A10" w:rsidRDefault="00003AC3" w:rsidP="00003AC3">
      <w:pPr>
        <w:rPr>
          <w:rFonts w:ascii="Cambria Math" w:hAnsi="Cambria Math"/>
          <w:b/>
          <w:bCs/>
          <w:sz w:val="28"/>
          <w:szCs w:val="28"/>
        </w:rPr>
      </w:pPr>
      <w:r>
        <w:rPr>
          <w:rFonts w:ascii="Cambria Math" w:hAnsi="Cambria Math"/>
          <w:b/>
          <w:bCs/>
          <w:sz w:val="28"/>
          <w:szCs w:val="28"/>
        </w:rPr>
        <w:t xml:space="preserve">* </w:t>
      </w:r>
      <w:r w:rsidRPr="006671DA">
        <w:rPr>
          <w:rFonts w:ascii="Cambria Math" w:hAnsi="Cambria Math"/>
          <w:b/>
          <w:bCs/>
          <w:sz w:val="28"/>
          <w:szCs w:val="28"/>
        </w:rPr>
        <w:t xml:space="preserve">Corresponding author: </w:t>
      </w:r>
      <w:r w:rsidRPr="006671DA">
        <w:rPr>
          <w:rFonts w:ascii="Cambria Math" w:hAnsi="Cambria Math"/>
          <w:sz w:val="28"/>
          <w:szCs w:val="28"/>
        </w:rPr>
        <w:t>Fatemeh Zare-</w:t>
      </w:r>
      <w:proofErr w:type="spellStart"/>
      <w:r w:rsidRPr="006671DA">
        <w:rPr>
          <w:rFonts w:ascii="Cambria Math" w:hAnsi="Cambria Math"/>
          <w:sz w:val="28"/>
          <w:szCs w:val="28"/>
        </w:rPr>
        <w:t>Mirakabad</w:t>
      </w:r>
      <w:proofErr w:type="spellEnd"/>
    </w:p>
    <w:p w14:paraId="68A27E71" w14:textId="77777777" w:rsidR="00003AC3" w:rsidRPr="008D2A10" w:rsidRDefault="00003AC3" w:rsidP="00003AC3">
      <w:pPr>
        <w:ind w:left="2880"/>
        <w:rPr>
          <w:rFonts w:ascii="Cambria Math" w:hAnsi="Cambria Math"/>
          <w:sz w:val="28"/>
          <w:szCs w:val="28"/>
        </w:rPr>
      </w:pPr>
      <w:proofErr w:type="spellStart"/>
      <w:r w:rsidRPr="008D2A10">
        <w:rPr>
          <w:rFonts w:ascii="Cambria Math" w:hAnsi="Cambria Math"/>
          <w:sz w:val="28"/>
          <w:szCs w:val="28"/>
        </w:rPr>
        <w:t>Assitant</w:t>
      </w:r>
      <w:proofErr w:type="spellEnd"/>
      <w:r w:rsidRPr="008D2A10">
        <w:rPr>
          <w:rFonts w:ascii="Cambria Math" w:hAnsi="Cambria Math"/>
          <w:sz w:val="28"/>
          <w:szCs w:val="28"/>
        </w:rPr>
        <w:t xml:space="preserve"> Professor</w:t>
      </w:r>
    </w:p>
    <w:p w14:paraId="3CD9952F" w14:textId="77777777" w:rsidR="00003AC3" w:rsidRPr="008D2A10" w:rsidRDefault="00003AC3" w:rsidP="00003AC3">
      <w:pPr>
        <w:ind w:left="2880"/>
        <w:rPr>
          <w:rFonts w:ascii="Cambria Math" w:hAnsi="Cambria Math"/>
          <w:sz w:val="28"/>
          <w:szCs w:val="28"/>
        </w:rPr>
      </w:pPr>
      <w:r w:rsidRPr="008D2A10">
        <w:rPr>
          <w:rFonts w:ascii="Cambria Math" w:hAnsi="Cambria Math"/>
          <w:sz w:val="28"/>
          <w:szCs w:val="28"/>
        </w:rPr>
        <w:t>Department of Mathematics and Computer Science</w:t>
      </w:r>
    </w:p>
    <w:p w14:paraId="023D07A4" w14:textId="77777777" w:rsidR="00003AC3" w:rsidRPr="008D2A10" w:rsidRDefault="00003AC3" w:rsidP="00003AC3">
      <w:pPr>
        <w:ind w:left="2880"/>
        <w:rPr>
          <w:rFonts w:ascii="Cambria Math" w:hAnsi="Cambria Math"/>
          <w:sz w:val="28"/>
          <w:szCs w:val="28"/>
        </w:rPr>
      </w:pPr>
      <w:proofErr w:type="spellStart"/>
      <w:r w:rsidRPr="008D2A10">
        <w:rPr>
          <w:rFonts w:ascii="Cambria Math" w:hAnsi="Cambria Math"/>
          <w:sz w:val="28"/>
          <w:szCs w:val="28"/>
        </w:rPr>
        <w:t>Amirkabir</w:t>
      </w:r>
      <w:proofErr w:type="spellEnd"/>
      <w:r w:rsidRPr="008D2A10">
        <w:rPr>
          <w:rFonts w:ascii="Cambria Math" w:hAnsi="Cambria Math"/>
          <w:sz w:val="28"/>
          <w:szCs w:val="28"/>
        </w:rPr>
        <w:t xml:space="preserve"> University of Technology, 424 Hafez Ave, Tehran, Iran</w:t>
      </w:r>
    </w:p>
    <w:p w14:paraId="7A5AD0B4" w14:textId="77777777" w:rsidR="00003AC3" w:rsidRPr="008D2A10" w:rsidRDefault="00003AC3" w:rsidP="00003AC3">
      <w:pPr>
        <w:ind w:left="2880"/>
        <w:rPr>
          <w:rFonts w:ascii="Cambria Math" w:hAnsi="Cambria Math"/>
          <w:sz w:val="28"/>
          <w:szCs w:val="28"/>
        </w:rPr>
      </w:pPr>
      <w:r w:rsidRPr="008D2A10">
        <w:rPr>
          <w:rFonts w:ascii="Cambria Math" w:hAnsi="Cambria Math"/>
          <w:b/>
          <w:bCs/>
          <w:sz w:val="28"/>
          <w:szCs w:val="28"/>
        </w:rPr>
        <w:t>Telephone:</w:t>
      </w:r>
      <w:r w:rsidRPr="008D2A10">
        <w:rPr>
          <w:rFonts w:ascii="Cambria Math" w:hAnsi="Cambria Math"/>
          <w:sz w:val="28"/>
          <w:szCs w:val="28"/>
        </w:rPr>
        <w:t> +982164545674</w:t>
      </w:r>
    </w:p>
    <w:p w14:paraId="2AF4654D" w14:textId="3D498DBF" w:rsidR="00003AC3" w:rsidRDefault="00003AC3" w:rsidP="00003AC3">
      <w:pPr>
        <w:ind w:left="2880"/>
        <w:rPr>
          <w:rStyle w:val="Hyperlink"/>
          <w:rFonts w:ascii="Cambria Math" w:hAnsi="Cambria Math"/>
          <w:sz w:val="28"/>
          <w:szCs w:val="28"/>
          <w:rtl/>
        </w:rPr>
      </w:pPr>
      <w:r w:rsidRPr="008D2A10">
        <w:rPr>
          <w:rFonts w:ascii="Cambria Math" w:hAnsi="Cambria Math"/>
          <w:b/>
          <w:bCs/>
          <w:sz w:val="28"/>
          <w:szCs w:val="28"/>
        </w:rPr>
        <w:t>Email:</w:t>
      </w:r>
      <w:r w:rsidRPr="008D2A10">
        <w:rPr>
          <w:rFonts w:ascii="Cambria Math" w:hAnsi="Cambria Math"/>
          <w:sz w:val="28"/>
          <w:szCs w:val="28"/>
        </w:rPr>
        <w:t xml:space="preserve">  </w:t>
      </w:r>
      <w:hyperlink r:id="rId8" w:history="1">
        <w:r w:rsidRPr="008D2A10">
          <w:rPr>
            <w:rStyle w:val="Hyperlink"/>
            <w:rFonts w:ascii="Cambria Math" w:hAnsi="Cambria Math"/>
            <w:sz w:val="28"/>
            <w:szCs w:val="28"/>
          </w:rPr>
          <w:t>f.zare@aut.ac.ir</w:t>
        </w:r>
      </w:hyperlink>
    </w:p>
    <w:p w14:paraId="3DE2D4A4" w14:textId="77777777" w:rsidR="008B4589" w:rsidRDefault="008B4589" w:rsidP="008B4589">
      <w:pPr>
        <w:rPr>
          <w:rFonts w:asciiTheme="majorBidi" w:hAnsiTheme="majorBidi" w:cstheme="majorBidi"/>
          <w:b/>
          <w:bCs/>
          <w:sz w:val="36"/>
          <w:szCs w:val="36"/>
        </w:rPr>
      </w:pPr>
    </w:p>
    <w:p w14:paraId="42046D85" w14:textId="77777777" w:rsidR="008B4589" w:rsidRPr="009F1A63" w:rsidRDefault="008B4589" w:rsidP="008B4589">
      <w:pPr>
        <w:rPr>
          <w:rFonts w:asciiTheme="majorBidi" w:hAnsiTheme="majorBidi" w:cstheme="majorBidi"/>
          <w:b/>
          <w:bCs/>
          <w:sz w:val="32"/>
          <w:szCs w:val="32"/>
        </w:rPr>
      </w:pPr>
      <w:r w:rsidRPr="009F1A63">
        <w:rPr>
          <w:rFonts w:asciiTheme="majorBidi" w:hAnsiTheme="majorBidi" w:cstheme="majorBidi"/>
          <w:b/>
          <w:bCs/>
          <w:sz w:val="32"/>
          <w:szCs w:val="32"/>
        </w:rPr>
        <w:t>Abstract</w:t>
      </w:r>
    </w:p>
    <w:p w14:paraId="3EEA6E45" w14:textId="2B737AC2" w:rsidR="008B4589" w:rsidRPr="009F1A63" w:rsidRDefault="008B4589" w:rsidP="00BE2DB2">
      <w:pPr>
        <w:spacing w:line="360" w:lineRule="auto"/>
        <w:jc w:val="both"/>
        <w:rPr>
          <w:rFonts w:asciiTheme="majorBidi" w:hAnsiTheme="majorBidi" w:cstheme="majorBidi"/>
          <w:color w:val="000000"/>
          <w:sz w:val="28"/>
          <w:szCs w:val="28"/>
        </w:rPr>
      </w:pPr>
      <w:r w:rsidRPr="009F1A63">
        <w:rPr>
          <w:rFonts w:asciiTheme="majorBidi" w:hAnsiTheme="majorBidi" w:cstheme="majorBidi"/>
          <w:sz w:val="28"/>
          <w:szCs w:val="28"/>
        </w:rPr>
        <w:t xml:space="preserve">designing RNA sequence that fold to a given tertiary structure is a challenging problem in computational biology that is necessary in order to design RNAs with specific functions. Here We present </w:t>
      </w:r>
      <w:commentRangeStart w:id="0"/>
      <w:r w:rsidRPr="009F1A63">
        <w:rPr>
          <w:rFonts w:asciiTheme="majorBidi" w:hAnsiTheme="majorBidi" w:cstheme="majorBidi"/>
          <w:sz w:val="28"/>
          <w:szCs w:val="28"/>
        </w:rPr>
        <w:t xml:space="preserve">RNA3Ddesign to predict the nucleotide type given the tertiary structure environment around the C5’ atom of a target </w:t>
      </w:r>
      <w:r w:rsidR="00BE2DB2">
        <w:rPr>
          <w:rFonts w:asciiTheme="majorBidi" w:hAnsiTheme="majorBidi" w:cstheme="majorBidi"/>
          <w:sz w:val="28"/>
          <w:szCs w:val="28"/>
        </w:rPr>
        <w:t>base</w:t>
      </w:r>
      <w:r w:rsidRPr="009F1A63">
        <w:rPr>
          <w:rFonts w:asciiTheme="majorBidi" w:hAnsiTheme="majorBidi" w:cstheme="majorBidi"/>
          <w:sz w:val="28"/>
          <w:szCs w:val="28"/>
        </w:rPr>
        <w:t>, which</w:t>
      </w:r>
      <w:r w:rsidRPr="009F1A63">
        <w:rPr>
          <w:rFonts w:asciiTheme="majorBidi" w:hAnsiTheme="majorBidi" w:cstheme="majorBidi"/>
          <w:color w:val="000000"/>
          <w:sz w:val="28"/>
          <w:szCs w:val="28"/>
        </w:rPr>
        <w:t> is repeated for every nucleotide in an RNA. Nucleotides are represented by six atoms (P, C5', O5', C4', C3', O3') on the RNA backbone in thi</w:t>
      </w:r>
      <w:commentRangeEnd w:id="0"/>
      <w:r w:rsidR="00C72EC6">
        <w:rPr>
          <w:rStyle w:val="CommentReference"/>
        </w:rPr>
        <w:commentReference w:id="0"/>
      </w:r>
      <w:r w:rsidRPr="009F1A63">
        <w:rPr>
          <w:rFonts w:asciiTheme="majorBidi" w:hAnsiTheme="majorBidi" w:cstheme="majorBidi"/>
          <w:color w:val="000000"/>
          <w:sz w:val="28"/>
          <w:szCs w:val="28"/>
        </w:rPr>
        <w:t>s study.</w:t>
      </w:r>
    </w:p>
    <w:p w14:paraId="42951692" w14:textId="77777777" w:rsidR="008B4589" w:rsidRPr="009F1A63" w:rsidRDefault="008B4589" w:rsidP="008B4589">
      <w:pPr>
        <w:spacing w:line="360" w:lineRule="auto"/>
        <w:jc w:val="both"/>
        <w:rPr>
          <w:rFonts w:asciiTheme="majorBidi" w:hAnsiTheme="majorBidi" w:cstheme="majorBidi"/>
          <w:color w:val="000000"/>
          <w:sz w:val="28"/>
          <w:szCs w:val="28"/>
        </w:rPr>
      </w:pPr>
      <w:r w:rsidRPr="009F1A63">
        <w:rPr>
          <w:rFonts w:asciiTheme="majorBidi" w:hAnsiTheme="majorBidi" w:cstheme="majorBidi"/>
          <w:color w:val="000000"/>
          <w:sz w:val="28"/>
          <w:szCs w:val="28"/>
        </w:rPr>
        <w:t>Our method consists of a four-layer deep convolutional neural network (CNN), which uses a 3D grid representation of the structure as input without extracting features manually.</w:t>
      </w:r>
    </w:p>
    <w:p w14:paraId="6C8FC025" w14:textId="77777777" w:rsidR="008B4589" w:rsidRPr="009F1A63" w:rsidRDefault="008B4589" w:rsidP="008B4589">
      <w:pPr>
        <w:spacing w:line="360" w:lineRule="auto"/>
        <w:jc w:val="both"/>
        <w:rPr>
          <w:rFonts w:asciiTheme="majorBidi" w:hAnsiTheme="majorBidi" w:cstheme="majorBidi"/>
          <w:sz w:val="28"/>
          <w:szCs w:val="28"/>
          <w:lang w:bidi="fa-IR"/>
        </w:rPr>
      </w:pPr>
      <w:r w:rsidRPr="009F1A63">
        <w:rPr>
          <w:rFonts w:asciiTheme="majorBidi" w:hAnsiTheme="majorBidi" w:cstheme="majorBidi"/>
          <w:sz w:val="28"/>
          <w:szCs w:val="28"/>
        </w:rPr>
        <w:t xml:space="preserve">We tested the performance of our method on 40 RNA with various lengths and </w:t>
      </w:r>
      <w:r w:rsidRPr="009F1A63">
        <w:rPr>
          <w:rFonts w:asciiTheme="majorBidi" w:hAnsiTheme="majorBidi" w:cstheme="majorBidi"/>
          <w:sz w:val="28"/>
          <w:szCs w:val="28"/>
          <w:u w:val="single"/>
        </w:rPr>
        <w:t>achieved state-of-the-art performance</w:t>
      </w:r>
      <w:r w:rsidRPr="009F1A63">
        <w:rPr>
          <w:rFonts w:asciiTheme="majorBidi" w:hAnsiTheme="majorBidi" w:cstheme="majorBidi"/>
          <w:sz w:val="28"/>
          <w:szCs w:val="28"/>
        </w:rPr>
        <w:t>.</w:t>
      </w:r>
    </w:p>
    <w:p w14:paraId="61CB34DD" w14:textId="77777777" w:rsidR="008B4589" w:rsidRPr="009F1A63" w:rsidRDefault="008B4589" w:rsidP="008B4589">
      <w:pPr>
        <w:spacing w:line="360" w:lineRule="auto"/>
        <w:rPr>
          <w:rFonts w:asciiTheme="majorBidi" w:hAnsiTheme="majorBidi" w:cstheme="majorBidi"/>
          <w:sz w:val="28"/>
          <w:szCs w:val="28"/>
        </w:rPr>
      </w:pPr>
    </w:p>
    <w:p w14:paraId="4BB7F201" w14:textId="77777777" w:rsidR="008B4589" w:rsidRPr="009F1A63" w:rsidRDefault="008B4589" w:rsidP="008B4589">
      <w:pPr>
        <w:spacing w:line="360" w:lineRule="auto"/>
        <w:rPr>
          <w:rFonts w:asciiTheme="majorBidi" w:hAnsiTheme="majorBidi" w:cstheme="majorBidi"/>
          <w:sz w:val="28"/>
          <w:szCs w:val="28"/>
        </w:rPr>
      </w:pPr>
      <w:r w:rsidRPr="009F1A63">
        <w:rPr>
          <w:rFonts w:asciiTheme="majorBidi" w:hAnsiTheme="majorBidi" w:cstheme="majorBidi"/>
          <w:b/>
          <w:bCs/>
          <w:sz w:val="28"/>
          <w:szCs w:val="28"/>
        </w:rPr>
        <w:t>Keyword</w:t>
      </w:r>
      <w:r w:rsidRPr="009F1A63">
        <w:rPr>
          <w:rFonts w:asciiTheme="majorBidi" w:hAnsiTheme="majorBidi" w:cstheme="majorBidi"/>
          <w:sz w:val="28"/>
          <w:szCs w:val="28"/>
        </w:rPr>
        <w:t>: RNA design, RNA tertiary structure, Deep learning, 3D convolutional Neural Network, Nucleotide sequence</w:t>
      </w:r>
    </w:p>
    <w:p w14:paraId="49CFA467" w14:textId="60C1CB46" w:rsidR="008B4589" w:rsidRDefault="008B4589" w:rsidP="008B4589">
      <w:pPr>
        <w:rPr>
          <w:rFonts w:ascii="Cambria Math" w:hAnsi="Cambria Math"/>
          <w:sz w:val="28"/>
          <w:szCs w:val="28"/>
          <w:rtl/>
        </w:rPr>
      </w:pPr>
    </w:p>
    <w:p w14:paraId="05A026AF" w14:textId="6BF8AA6A" w:rsidR="008B4589" w:rsidRDefault="008B4589" w:rsidP="008B4589">
      <w:pPr>
        <w:rPr>
          <w:rFonts w:ascii="Cambria Math" w:hAnsi="Cambria Math"/>
          <w:sz w:val="28"/>
          <w:szCs w:val="28"/>
          <w:rtl/>
        </w:rPr>
      </w:pPr>
    </w:p>
    <w:p w14:paraId="3DAE901B" w14:textId="6CDB2F5A" w:rsidR="008B4589" w:rsidRDefault="008B4589" w:rsidP="008B4589">
      <w:pPr>
        <w:rPr>
          <w:rFonts w:ascii="Cambria Math" w:hAnsi="Cambria Math"/>
          <w:sz w:val="28"/>
          <w:szCs w:val="28"/>
          <w:rtl/>
        </w:rPr>
      </w:pPr>
    </w:p>
    <w:p w14:paraId="2FB47DD7" w14:textId="3A4C7B8B" w:rsidR="008B4589" w:rsidRDefault="008B4589" w:rsidP="008B4589">
      <w:pPr>
        <w:rPr>
          <w:rFonts w:ascii="Cambria Math" w:hAnsi="Cambria Math"/>
          <w:sz w:val="28"/>
          <w:szCs w:val="28"/>
          <w:rtl/>
        </w:rPr>
      </w:pPr>
    </w:p>
    <w:p w14:paraId="232C668E" w14:textId="79670E01" w:rsidR="008B4589" w:rsidRDefault="008B4589" w:rsidP="008B4589">
      <w:pPr>
        <w:rPr>
          <w:rFonts w:ascii="Cambria Math" w:hAnsi="Cambria Math"/>
          <w:sz w:val="28"/>
          <w:szCs w:val="28"/>
          <w:rtl/>
        </w:rPr>
      </w:pPr>
    </w:p>
    <w:p w14:paraId="019133F4" w14:textId="3A82C739" w:rsidR="008B4589" w:rsidRDefault="008B4589" w:rsidP="008B4589">
      <w:pPr>
        <w:rPr>
          <w:rFonts w:ascii="Cambria Math" w:hAnsi="Cambria Math"/>
          <w:sz w:val="28"/>
          <w:szCs w:val="28"/>
          <w:rtl/>
        </w:rPr>
      </w:pPr>
    </w:p>
    <w:p w14:paraId="4621964C" w14:textId="118FB695" w:rsidR="008B4589" w:rsidRDefault="008B4589" w:rsidP="008B4589">
      <w:pPr>
        <w:rPr>
          <w:rFonts w:ascii="Cambria Math" w:hAnsi="Cambria Math"/>
          <w:sz w:val="28"/>
          <w:szCs w:val="28"/>
          <w:rtl/>
        </w:rPr>
      </w:pPr>
    </w:p>
    <w:p w14:paraId="515C24DB" w14:textId="77777777" w:rsidR="008B4589" w:rsidRPr="00003AC3" w:rsidRDefault="008B4589" w:rsidP="008B4589">
      <w:pPr>
        <w:rPr>
          <w:rFonts w:ascii="Cambria Math" w:hAnsi="Cambria Math"/>
          <w:sz w:val="28"/>
          <w:szCs w:val="28"/>
        </w:rPr>
      </w:pPr>
    </w:p>
    <w:p w14:paraId="35F28EBC" w14:textId="605F9422" w:rsidR="005961D1" w:rsidRPr="00E67095" w:rsidRDefault="008B4589" w:rsidP="00E67095">
      <w:pPr>
        <w:pStyle w:val="Heading1"/>
        <w:spacing w:line="360" w:lineRule="auto"/>
        <w:rPr>
          <w:rFonts w:asciiTheme="majorBidi" w:hAnsiTheme="majorBidi"/>
          <w:b/>
          <w:bCs/>
          <w:color w:val="auto"/>
          <w:sz w:val="36"/>
          <w:szCs w:val="36"/>
        </w:rPr>
      </w:pPr>
      <w:r>
        <w:rPr>
          <w:rFonts w:asciiTheme="majorBidi" w:hAnsiTheme="majorBidi"/>
          <w:b/>
          <w:bCs/>
          <w:noProof/>
          <w:color w:val="000000"/>
          <w:sz w:val="36"/>
        </w:rPr>
        <w:lastRenderedPageBreak/>
        <mc:AlternateContent>
          <mc:Choice Requires="wps">
            <w:drawing>
              <wp:anchor distT="0" distB="0" distL="114300" distR="114300" simplePos="0" relativeHeight="251663360" behindDoc="0" locked="0" layoutInCell="1" allowOverlap="1" wp14:anchorId="610ABE26" wp14:editId="03F57847">
                <wp:simplePos x="0" y="0"/>
                <wp:positionH relativeFrom="margin">
                  <wp:align>left</wp:align>
                </wp:positionH>
                <wp:positionV relativeFrom="paragraph">
                  <wp:posOffset>237490</wp:posOffset>
                </wp:positionV>
                <wp:extent cx="6018027" cy="21265"/>
                <wp:effectExtent l="0" t="0" r="20955" b="36195"/>
                <wp:wrapNone/>
                <wp:docPr id="8" name="Straight Connector 8"/>
                <wp:cNvGraphicFramePr/>
                <a:graphic xmlns:a="http://schemas.openxmlformats.org/drawingml/2006/main">
                  <a:graphicData uri="http://schemas.microsoft.com/office/word/2010/wordprocessingShape">
                    <wps:wsp>
                      <wps:cNvCnPr/>
                      <wps:spPr>
                        <a:xfrm flipV="1">
                          <a:off x="0" y="0"/>
                          <a:ext cx="6018027" cy="21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4D9A7A" id="Straight Connector 8" o:spid="_x0000_s1026" style="position:absolute;flip:y;z-index:251663360;visibility:visible;mso-wrap-style:square;mso-wrap-distance-left:9pt;mso-wrap-distance-top:0;mso-wrap-distance-right:9pt;mso-wrap-distance-bottom:0;mso-position-horizontal:left;mso-position-horizontal-relative:margin;mso-position-vertical:absolute;mso-position-vertical-relative:text" from="0,18.7pt" to="473.8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" strokecolor="#5b9bd5 [3204]" strokeweight=".5pt">
                <v:stroke joinstyle="miter"/>
                <w10:wrap anchorx="margin"/>
              </v:line>
            </w:pict>
          </mc:Fallback>
        </mc:AlternateContent>
      </w:r>
      <w:r w:rsidR="00E67095">
        <w:rPr>
          <w:rFonts w:asciiTheme="majorBidi" w:hAnsiTheme="majorBidi"/>
          <w:b/>
          <w:bCs/>
          <w:color w:val="auto"/>
          <w:sz w:val="36"/>
          <w:szCs w:val="36"/>
        </w:rPr>
        <w:t xml:space="preserve">1 </w:t>
      </w:r>
      <w:r w:rsidR="005961D1" w:rsidRPr="00E67095">
        <w:rPr>
          <w:rFonts w:asciiTheme="majorBidi" w:hAnsiTheme="majorBidi"/>
          <w:b/>
          <w:bCs/>
          <w:color w:val="auto"/>
          <w:sz w:val="36"/>
          <w:szCs w:val="36"/>
        </w:rPr>
        <w:t>Introduction</w:t>
      </w:r>
    </w:p>
    <w:p w14:paraId="4FFF2F46" w14:textId="2B14A2DE" w:rsidR="00BA1C89" w:rsidRDefault="005961D1" w:rsidP="00FD6A8F">
      <w:pPr>
        <w:spacing w:line="360" w:lineRule="auto"/>
        <w:jc w:val="both"/>
        <w:rPr>
          <w:rStyle w:val="fontstyle01"/>
          <w:sz w:val="28"/>
          <w:szCs w:val="28"/>
          <w:rtl/>
          <w:lang w:bidi="fa-IR"/>
        </w:rPr>
      </w:pPr>
      <w:r w:rsidRPr="00041043">
        <w:rPr>
          <w:rStyle w:val="fontstyle01"/>
          <w:rFonts w:asciiTheme="majorBidi" w:hAnsiTheme="majorBidi" w:cstheme="majorBidi"/>
          <w:color w:val="auto"/>
          <w:sz w:val="28"/>
          <w:szCs w:val="28"/>
        </w:rPr>
        <w:t>Non-coding RNAs (ncRNAs) play various essential</w:t>
      </w:r>
      <w:r w:rsidRPr="00041043">
        <w:rPr>
          <w:rFonts w:asciiTheme="majorBidi" w:hAnsiTheme="majorBidi" w:cstheme="majorBidi"/>
          <w:sz w:val="28"/>
          <w:szCs w:val="28"/>
        </w:rPr>
        <w:t xml:space="preserve"> </w:t>
      </w:r>
      <w:r w:rsidRPr="00041043">
        <w:rPr>
          <w:rStyle w:val="fontstyle01"/>
          <w:rFonts w:asciiTheme="majorBidi" w:hAnsiTheme="majorBidi" w:cstheme="majorBidi"/>
          <w:color w:val="auto"/>
          <w:sz w:val="28"/>
          <w:szCs w:val="28"/>
        </w:rPr>
        <w:t xml:space="preserve">roles </w:t>
      </w:r>
      <w:r w:rsidRPr="00041043">
        <w:rPr>
          <w:rFonts w:asciiTheme="majorBidi" w:hAnsiTheme="majorBidi" w:cstheme="majorBidi"/>
          <w:color w:val="202124"/>
          <w:sz w:val="28"/>
          <w:szCs w:val="28"/>
          <w:shd w:val="clear" w:color="auto" w:fill="FFFFFF"/>
        </w:rPr>
        <w:t>at the transcriptional and post-transcriptional level</w:t>
      </w:r>
      <w:r w:rsidRPr="00041043">
        <w:rPr>
          <w:rStyle w:val="fontstyle01"/>
          <w:rFonts w:asciiTheme="majorBidi" w:hAnsiTheme="majorBidi" w:cstheme="majorBidi"/>
          <w:color w:val="auto"/>
          <w:sz w:val="28"/>
          <w:szCs w:val="28"/>
        </w:rPr>
        <w:fldChar w:fldCharType="begin" w:fldLock="1"/>
      </w:r>
      <w:r w:rsidRPr="00041043">
        <w:rPr>
          <w:rStyle w:val="fontstyle01"/>
          <w:rFonts w:asciiTheme="majorBidi" w:hAnsiTheme="majorBidi" w:cstheme="majorBidi"/>
          <w:color w:val="auto"/>
          <w:sz w:val="28"/>
          <w:szCs w:val="28"/>
        </w:rPr>
        <w:instrText>ADDIN CSL_CITATION {"citationItems":[{"id":"ITEM-1","itemData":{"author":[{"dropping-particle":"","family":"Mercer","given":"TR","non-dropping-particle":"","parse-names":false,"suffix":""},{"dropping-particle":"","family":"Dinger","given":"ME","non-dropping-particle":"","parse-names":false,"suffix":""},{"dropping-particle":"","family":"genetics","given":"JS Mattick - Nature reviews","non-dropping-particle":"","parse-names":false,"suffix":""},{"dropping-particle":"","family":"2009","given":"undefined","non-dropping-particle":"","parse-names":false,"suffix":""}],"container-title":"nature.com","id":"ITEM-1","issued":{"date-parts":[["0"]]},"title":"Long non-coding RNAs: insights into functions","type":"article-journal"},"uris":["http://www.mendeley.com/documents/?uuid=5fdb934b-ad49-37fd-8fcf-feef12006525"]}],"mendeley":{"formattedCitation":"[1]","plainTextFormattedCitation":"[1]","previouslyFormattedCitation":"[1]"},"properties":{"noteIndex":0},"schema":"https://github.com/citation-style-language/schema/raw/master/csl-citation.json"}</w:instrText>
      </w:r>
      <w:r w:rsidRPr="00041043">
        <w:rPr>
          <w:rStyle w:val="fontstyle01"/>
          <w:rFonts w:asciiTheme="majorBidi" w:hAnsiTheme="majorBidi" w:cstheme="majorBidi"/>
          <w:color w:val="auto"/>
          <w:sz w:val="28"/>
          <w:szCs w:val="28"/>
        </w:rPr>
        <w:fldChar w:fldCharType="separate"/>
      </w:r>
      <w:r w:rsidRPr="00041043">
        <w:rPr>
          <w:rStyle w:val="fontstyle01"/>
          <w:rFonts w:asciiTheme="majorBidi" w:hAnsiTheme="majorBidi" w:cstheme="majorBidi"/>
          <w:noProof/>
          <w:color w:val="auto"/>
          <w:sz w:val="28"/>
          <w:szCs w:val="28"/>
        </w:rPr>
        <w:t>[1]</w:t>
      </w:r>
      <w:r w:rsidRPr="00041043">
        <w:rPr>
          <w:rStyle w:val="fontstyle01"/>
          <w:rFonts w:asciiTheme="majorBidi" w:hAnsiTheme="majorBidi" w:cstheme="majorBidi"/>
          <w:color w:val="auto"/>
          <w:sz w:val="28"/>
          <w:szCs w:val="28"/>
        </w:rPr>
        <w:fldChar w:fldCharType="end"/>
      </w:r>
      <w:r w:rsidRPr="00041043">
        <w:rPr>
          <w:rStyle w:val="fontstyle01"/>
          <w:rFonts w:asciiTheme="majorBidi" w:hAnsiTheme="majorBidi" w:cstheme="majorBidi"/>
          <w:color w:val="auto"/>
          <w:sz w:val="28"/>
          <w:szCs w:val="28"/>
        </w:rPr>
        <w:fldChar w:fldCharType="begin" w:fldLock="1"/>
      </w:r>
      <w:r w:rsidRPr="00041043">
        <w:rPr>
          <w:rStyle w:val="fontstyle01"/>
          <w:rFonts w:asciiTheme="majorBidi" w:hAnsiTheme="majorBidi" w:cstheme="majorBidi"/>
          <w:color w:val="auto"/>
          <w:sz w:val="28"/>
          <w:szCs w:val="28"/>
        </w:rPr>
        <w:instrText>ADDIN CSL_CITATION {"citationItems":[{"id":"ITEM-1","itemData":{"DOI":"10.5772/intechopen.76125","abstract":"Non-coding RNAs (ncRNAs) are functional RNA molecules that are transcribed from mam- malian genome but lack protein coding capacity. Nearly 80% of the human genome constitutes non-coding elements such as small non-coding RNAs, sncRNAs (miRNA, piRNA, SiRNA, SnRNA) and long non-coding RNAs, lncRNAs (linc RNA, NAT, eRNA, circ RNA, ceRNAs, PROMPTS). These ncRNAs have been extensively studied and are known to mediate the regulation of gene expression. In recent decades, lncRNAs have emerged as pivotal molecules that participate in the post-transcriptional regulation by acting as a signal, guide, scaffold and decoy molecules in addition to their role(s) in transcription. ncRNAs are known to play criti- cal roles in defining DNA methylation patterns, imprinting as well as chromatin remodeling, thus having a substantial effect in epigenetic signaling. The expression of lncRNAs is regu- lated in a tissue specific and developmental stage specific manner and their mis-regulation is often associated with tumorigenesis. Henceforth, this chapter focuses mainly on the role(s) of ncRNAs in transcriptional and post-transcriptional regulation and their relevance in cancers.","author":[{"dropping-particle":"","family":"Srijyothi","given":"Loudu","non-dropping-particle":"","parse-names":false,"suffix":""},{"dropping-particle":"","family":"Ponne","given":"Saravanaraman","non-dropping-particle":"","parse-names":false,"suffix":""},{"dropping-particle":"","family":"Prathama","given":"Talukdar","non-dropping-particle":"","parse-names":false,"suffix":""},{"dropping-particle":"","family":"Ashok","given":"Cheemala","non-dropping-particle":"","parse-names":false,"suffix":""},{"dropping-particle":"","family":"Baluchamy","given":"Sudhakar","non-dropping-particle":"","parse-names":false,"suffix":""}],"container-title":"Transcriptional and Post-transcriptional Regulation","id":"ITEM-1","issued":{"date-parts":[["2018"]]},"title":"Roles of Non-Coding RNAs in Transcriptional Regulation","type":"chapter"},"uris":["http://www.mendeley.com/documents/?uuid=3cb6d457-5303-4993-bea3-95fe405f84a9"]}],"mendeley":{"formattedCitation":"[2]","plainTextFormattedCitation":"[2]","previouslyFormattedCitation":"[2]"},"properties":{"noteIndex":0},"schema":"https://github.com/citation-style-language/schema/raw/master/csl-citation.json"}</w:instrText>
      </w:r>
      <w:r w:rsidRPr="00041043">
        <w:rPr>
          <w:rStyle w:val="fontstyle01"/>
          <w:rFonts w:asciiTheme="majorBidi" w:hAnsiTheme="majorBidi" w:cstheme="majorBidi"/>
          <w:color w:val="auto"/>
          <w:sz w:val="28"/>
          <w:szCs w:val="28"/>
        </w:rPr>
        <w:fldChar w:fldCharType="separate"/>
      </w:r>
      <w:r w:rsidRPr="00041043">
        <w:rPr>
          <w:rStyle w:val="fontstyle01"/>
          <w:rFonts w:asciiTheme="majorBidi" w:hAnsiTheme="majorBidi" w:cstheme="majorBidi"/>
          <w:noProof/>
          <w:color w:val="auto"/>
          <w:sz w:val="28"/>
          <w:szCs w:val="28"/>
        </w:rPr>
        <w:t>[2]</w:t>
      </w:r>
      <w:r w:rsidRPr="00041043">
        <w:rPr>
          <w:rStyle w:val="fontstyle01"/>
          <w:rFonts w:asciiTheme="majorBidi" w:hAnsiTheme="majorBidi" w:cstheme="majorBidi"/>
          <w:color w:val="auto"/>
          <w:sz w:val="28"/>
          <w:szCs w:val="28"/>
        </w:rPr>
        <w:fldChar w:fldCharType="end"/>
      </w:r>
      <w:r w:rsidRPr="00041043">
        <w:rPr>
          <w:rStyle w:val="fontstyle01"/>
          <w:rFonts w:asciiTheme="majorBidi" w:hAnsiTheme="majorBidi" w:cstheme="majorBidi"/>
          <w:color w:val="auto"/>
          <w:sz w:val="28"/>
          <w:szCs w:val="28"/>
        </w:rPr>
        <w:fldChar w:fldCharType="begin" w:fldLock="1"/>
      </w:r>
      <w:r w:rsidRPr="00041043">
        <w:rPr>
          <w:rStyle w:val="fontstyle01"/>
          <w:rFonts w:asciiTheme="majorBidi" w:hAnsiTheme="majorBidi" w:cstheme="majorBidi"/>
          <w:color w:val="auto"/>
          <w:sz w:val="28"/>
          <w:szCs w:val="28"/>
        </w:rPr>
        <w:instrText>ADDIN CSL_CITATION {"citationItems":[{"id":"ITEM-1","itemData":{"DOI":"10.1016/j.molcel.2011.08.018","ISSN":"10972765","PMID":"21925379","abstract":"Long noncoding RNAs (lncRNAs) are an important class of pervasive genes involved in a variety of biological functions. Here we discuss the emerging archetypes of molecular functions that lncRNAs execute-as signals, decoys, guides, and scaffolds. For each archetype, examples from several disparate biological contexts illustrate the commonality of the molecular mechanisms, and these mechanistic views provide useful explanations and predictions of biological outcomes. These archetypes of lncRNA function may be a useful framework to consider how lncRNAs acquire properties as biological signal transducers and hint at their possible origins in evolution. As new lncRNAs are being discovered at a rapid pace, the molecular mechanisms of lncRNAs are likely to be enriched and diversified. © 2011 Elsevier Inc.","author":[{"dropping-particle":"","family":"Wang","given":"Kevin C.","non-dropping-particle":"","parse-names":false,"suffix":""},{"dropping-particle":"","family":"Chang","given":"Howard Y.","non-dropping-particle":"","parse-names":false,"suffix":""}],"container-title":"Molecular Cell","id":"ITEM-1","issued":{"date-parts":[["2011"]]},"title":"Molecular Mechanisms of Long Noncoding RNAs","type":"article"},"uris":["http://www.mendeley.com/documents/?uuid=32814f54-b14a-4d8c-a602-b16ab7e36b1f"]}],"mendeley":{"formattedCitation":"[3]","plainTextFormattedCitation":"[3]","previouslyFormattedCitation":"[3]"},"properties":{"noteIndex":0},"schema":"https://github.com/citation-style-language/schema/raw/master/csl-citation.json"}</w:instrText>
      </w:r>
      <w:r w:rsidRPr="00041043">
        <w:rPr>
          <w:rStyle w:val="fontstyle01"/>
          <w:rFonts w:asciiTheme="majorBidi" w:hAnsiTheme="majorBidi" w:cstheme="majorBidi"/>
          <w:color w:val="auto"/>
          <w:sz w:val="28"/>
          <w:szCs w:val="28"/>
        </w:rPr>
        <w:fldChar w:fldCharType="separate"/>
      </w:r>
      <w:r w:rsidRPr="00041043">
        <w:rPr>
          <w:rStyle w:val="fontstyle01"/>
          <w:rFonts w:asciiTheme="majorBidi" w:hAnsiTheme="majorBidi" w:cstheme="majorBidi"/>
          <w:noProof/>
          <w:color w:val="auto"/>
          <w:sz w:val="28"/>
          <w:szCs w:val="28"/>
        </w:rPr>
        <w:t>[3]</w:t>
      </w:r>
      <w:r w:rsidRPr="00041043">
        <w:rPr>
          <w:rStyle w:val="fontstyle01"/>
          <w:rFonts w:asciiTheme="majorBidi" w:hAnsiTheme="majorBidi" w:cstheme="majorBidi"/>
          <w:color w:val="auto"/>
          <w:sz w:val="28"/>
          <w:szCs w:val="28"/>
        </w:rPr>
        <w:fldChar w:fldCharType="end"/>
      </w:r>
      <w:r w:rsidRPr="00041043">
        <w:rPr>
          <w:rStyle w:val="fontstyle01"/>
          <w:rFonts w:asciiTheme="majorBidi" w:hAnsiTheme="majorBidi" w:cstheme="majorBidi"/>
          <w:color w:val="auto"/>
          <w:sz w:val="28"/>
          <w:szCs w:val="28"/>
        </w:rPr>
        <w:fldChar w:fldCharType="begin" w:fldLock="1"/>
      </w:r>
      <w:r w:rsidRPr="00041043">
        <w:rPr>
          <w:rStyle w:val="fontstyle01"/>
          <w:rFonts w:asciiTheme="majorBidi" w:hAnsiTheme="majorBidi" w:cstheme="majorBidi"/>
          <w:color w:val="auto"/>
          <w:sz w:val="28"/>
          <w:szCs w:val="28"/>
        </w:rPr>
        <w:instrText>ADDIN CSL_CITATION {"citationItems":[{"id":"ITEM-1","itemData":{"DOI":"10.1007/s40572-016-0092-1","ISSN":"21965412","PMID":"27234044","abstract":"An individual’s risk of developing a common disease typically depends on an interaction of genetic and environmental factors. Epigenetic research is uncovering novel ways through which environmental factors such as diet, air pollution, and chemical exposure can affect our genes. DNA methylation and histone modifications are the most commonly studied epigenetic mechanisms. The role of long non-coding RNAs (lncRNAs) in epigenetic processes has been more recently highlighted. LncRNAs are defined as transcribed RNA molecules greater than 200 nucleotides in length with little or no protein-coding capability. While few functional lncRNAs have been well characterized to date, they have been demonstrated to control gene regulation at every level, including transcriptional gene silencing via regulation of the chromatin structure and DNA methylation. This review aims to provide a general overview of lncRNA function with a focus on their role as key regulators of health and disease and as biomarkers of environmental exposure.","author":[{"dropping-particle":"","family":"Karlsson","given":"Oskar","non-dropping-particle":"","parse-names":false,"suffix":""},{"dropping-particle":"","family":"Baccarelli","given":"Andrea A.","non-dropping-particle":"","parse-names":false,"suffix":""}],"container-title":"Current environmental health reports","id":"ITEM-1","issued":{"date-parts":[["2016"]]},"title":"Environmental Health and Long Non-coding RNAs","type":"article"},"uris":["http://www.mendeley.com/documents/?uuid=245a60f2-945e-4c74-beab-3e18d07a3244"]}],"mendeley":{"formattedCitation":"[4]","plainTextFormattedCitation":"[4]","previouslyFormattedCitation":"[4]"},"properties":{"noteIndex":0},"schema":"https://github.com/citation-style-language/schema/raw/master/csl-citation.json"}</w:instrText>
      </w:r>
      <w:r w:rsidRPr="00041043">
        <w:rPr>
          <w:rStyle w:val="fontstyle01"/>
          <w:rFonts w:asciiTheme="majorBidi" w:hAnsiTheme="majorBidi" w:cstheme="majorBidi"/>
          <w:color w:val="auto"/>
          <w:sz w:val="28"/>
          <w:szCs w:val="28"/>
        </w:rPr>
        <w:fldChar w:fldCharType="separate"/>
      </w:r>
      <w:r w:rsidRPr="00041043">
        <w:rPr>
          <w:rStyle w:val="fontstyle01"/>
          <w:rFonts w:asciiTheme="majorBidi" w:hAnsiTheme="majorBidi" w:cstheme="majorBidi"/>
          <w:noProof/>
          <w:color w:val="auto"/>
          <w:sz w:val="28"/>
          <w:szCs w:val="28"/>
        </w:rPr>
        <w:t>[4]</w:t>
      </w:r>
      <w:r w:rsidRPr="00041043">
        <w:rPr>
          <w:rStyle w:val="fontstyle01"/>
          <w:rFonts w:asciiTheme="majorBidi" w:hAnsiTheme="majorBidi" w:cstheme="majorBidi"/>
          <w:color w:val="auto"/>
          <w:sz w:val="28"/>
          <w:szCs w:val="28"/>
        </w:rPr>
        <w:fldChar w:fldCharType="end"/>
      </w:r>
      <w:r w:rsidRPr="00041043">
        <w:rPr>
          <w:rStyle w:val="fontstyle01"/>
          <w:rFonts w:asciiTheme="majorBidi" w:hAnsiTheme="majorBidi" w:cstheme="majorBidi"/>
          <w:color w:val="auto"/>
          <w:sz w:val="28"/>
          <w:szCs w:val="28"/>
        </w:rPr>
        <w:t>.</w:t>
      </w:r>
      <w:r w:rsidRPr="00041043">
        <w:rPr>
          <w:rFonts w:asciiTheme="majorBidi" w:hAnsiTheme="majorBidi" w:cstheme="majorBidi" w:hint="cs"/>
          <w:sz w:val="28"/>
          <w:szCs w:val="28"/>
          <w:shd w:val="clear" w:color="auto" w:fill="FFFFFF"/>
          <w:rtl/>
        </w:rPr>
        <w:t xml:space="preserve"> </w:t>
      </w:r>
      <w:r w:rsidRPr="00041043">
        <w:rPr>
          <w:rFonts w:asciiTheme="majorBidi" w:hAnsiTheme="majorBidi" w:cstheme="majorBidi"/>
          <w:sz w:val="28"/>
          <w:szCs w:val="28"/>
          <w:shd w:val="clear" w:color="auto" w:fill="FFFFFF"/>
        </w:rPr>
        <w:t xml:space="preserve">Since the function of RNA depends on </w:t>
      </w:r>
      <w:del w:id="1" w:author="Maryam Zare" w:date="2021-10-26T10:40:00Z">
        <w:r w:rsidRPr="00041043" w:rsidDel="00D9104E">
          <w:rPr>
            <w:rFonts w:asciiTheme="majorBidi" w:hAnsiTheme="majorBidi" w:cstheme="majorBidi"/>
            <w:sz w:val="28"/>
            <w:szCs w:val="28"/>
            <w:shd w:val="clear" w:color="auto" w:fill="FFFFFF"/>
          </w:rPr>
          <w:delText xml:space="preserve">their </w:delText>
        </w:r>
      </w:del>
      <w:del w:id="2" w:author="Maryam Zare" w:date="2021-10-26T10:41:00Z">
        <w:r w:rsidRPr="00041043" w:rsidDel="00D9104E">
          <w:rPr>
            <w:rFonts w:asciiTheme="majorBidi" w:hAnsiTheme="majorBidi" w:cstheme="majorBidi"/>
            <w:sz w:val="28"/>
            <w:szCs w:val="28"/>
            <w:shd w:val="clear" w:color="auto" w:fill="FFFFFF"/>
          </w:rPr>
          <w:delText xml:space="preserve">tertiary structure, folding </w:delText>
        </w:r>
      </w:del>
      <w:del w:id="3" w:author="Maryam Zare" w:date="2021-10-26T10:40:00Z">
        <w:r w:rsidRPr="00041043" w:rsidDel="00D9104E">
          <w:rPr>
            <w:rFonts w:asciiTheme="majorBidi" w:hAnsiTheme="majorBidi" w:cstheme="majorBidi"/>
            <w:sz w:val="28"/>
            <w:szCs w:val="28"/>
            <w:shd w:val="clear" w:color="auto" w:fill="FFFFFF"/>
          </w:rPr>
          <w:delText>of</w:delText>
        </w:r>
      </w:del>
      <w:ins w:id="4" w:author="Maryam Zare" w:date="2021-10-26T10:41:00Z">
        <w:r w:rsidR="00D9104E">
          <w:rPr>
            <w:rFonts w:asciiTheme="majorBidi" w:hAnsiTheme="majorBidi" w:cstheme="majorBidi"/>
            <w:sz w:val="28"/>
            <w:szCs w:val="28"/>
            <w:shd w:val="clear" w:color="auto" w:fill="FFFFFF"/>
          </w:rPr>
          <w:t>its tertiary structure, folding</w:t>
        </w:r>
      </w:ins>
      <w:r w:rsidRPr="00041043">
        <w:rPr>
          <w:rFonts w:asciiTheme="majorBidi" w:hAnsiTheme="majorBidi" w:cstheme="majorBidi"/>
          <w:sz w:val="28"/>
          <w:szCs w:val="28"/>
          <w:shd w:val="clear" w:color="auto" w:fill="FFFFFF"/>
        </w:rPr>
        <w:t xml:space="preserve"> RNA into a specific tertiary structure is required for performing these functions.</w:t>
      </w:r>
      <w:r w:rsidRPr="00041043">
        <w:rPr>
          <w:rFonts w:asciiTheme="majorBidi" w:hAnsiTheme="majorBidi" w:cstheme="majorBidi" w:hint="cs"/>
          <w:sz w:val="28"/>
          <w:szCs w:val="28"/>
          <w:shd w:val="clear" w:color="auto" w:fill="FFFFFF"/>
          <w:rtl/>
        </w:rPr>
        <w:t xml:space="preserve"> </w:t>
      </w:r>
      <w:r w:rsidRPr="00041043">
        <w:rPr>
          <w:rStyle w:val="fontstyle01"/>
          <w:sz w:val="28"/>
          <w:szCs w:val="28"/>
        </w:rPr>
        <w:t xml:space="preserve">In this regard,  designing RNA with </w:t>
      </w:r>
      <w:ins w:id="5" w:author="Maryam Zare" w:date="2021-10-26T10:42:00Z">
        <w:r w:rsidR="00D9104E">
          <w:rPr>
            <w:rStyle w:val="fontstyle01"/>
            <w:sz w:val="28"/>
            <w:szCs w:val="28"/>
          </w:rPr>
          <w:t xml:space="preserve">a </w:t>
        </w:r>
      </w:ins>
      <w:r w:rsidRPr="00041043">
        <w:rPr>
          <w:rStyle w:val="fontstyle01"/>
          <w:sz w:val="28"/>
          <w:szCs w:val="28"/>
        </w:rPr>
        <w:t>specific function, RNA inverse folding, i</w:t>
      </w:r>
      <w:r w:rsidR="001B45D0">
        <w:rPr>
          <w:rStyle w:val="fontstyle01"/>
          <w:sz w:val="28"/>
          <w:szCs w:val="28"/>
        </w:rPr>
        <w:t>s known as an important problem</w:t>
      </w:r>
      <w:r w:rsidRPr="00041043">
        <w:rPr>
          <w:rStyle w:val="fontstyle01"/>
          <w:sz w:val="28"/>
          <w:szCs w:val="28"/>
        </w:rPr>
        <w:t xml:space="preserve"> an</w:t>
      </w:r>
      <w:r w:rsidR="001B45D0">
        <w:rPr>
          <w:rStyle w:val="fontstyle01"/>
          <w:sz w:val="28"/>
          <w:szCs w:val="28"/>
        </w:rPr>
        <w:t>d applicable in drug design</w:t>
      </w:r>
      <w:r w:rsidR="001B45D0">
        <w:rPr>
          <w:rStyle w:val="fontstyle01"/>
          <w:sz w:val="28"/>
          <w:szCs w:val="28"/>
        </w:rPr>
        <w:fldChar w:fldCharType="begin" w:fldLock="1"/>
      </w:r>
      <w:r w:rsidR="00BA1C89">
        <w:rPr>
          <w:rStyle w:val="fontstyle01"/>
          <w:sz w:val="28"/>
          <w:szCs w:val="28"/>
        </w:rPr>
        <w:instrText xml:space="preserve">ADDIN CSL_CITATION {"citationItems":[{"id":"ITEM-1","itemData":{"DOI":"10.1517/17460441.2.6.889","ISSN":"17460441","abstract":"This is a review of RNA as a target for small molecules (ribosomes, riboswitches, regulatory RNAs) and RNA-derived oligonucleotides as tools (antisense/small interfering RNA, ribozymes, aptamers/decoy RNA and microRNA). This review highlights the present state of research using RNA as a drug target or as a potential drug candidate and explains at which stage and to what extent rational design could eventually be involved. Special attention has been paid to the recent potential clinical applications of RNA either as drugs or drug targets. The review deals mainly with mechanistic approaches rather than with physicochemical or computational aspects of RNA-based drug design. </w:instrText>
      </w:r>
      <w:r w:rsidR="00BA1C89">
        <w:rPr>
          <w:rStyle w:val="fontstyle01"/>
          <w:rFonts w:hint="eastAsia"/>
          <w:sz w:val="28"/>
          <w:szCs w:val="28"/>
        </w:rPr>
        <w:instrText>©</w:instrText>
      </w:r>
      <w:r w:rsidR="00BA1C89">
        <w:rPr>
          <w:rStyle w:val="fontstyle01"/>
          <w:sz w:val="28"/>
          <w:szCs w:val="28"/>
        </w:rPr>
        <w:instrText xml:space="preserve"> 2007 Informa UK Ltd.","author":[{"dropping-particle":"","family":"Lagoja","given":"Irene M.","non-dropping-particle":"","parse-names":false,"suffix":""},{"dropping-particle":"","family":"Herdewijn","given":"Piet","non-dropping-particle":"","parse-names":false,"suffix":""}],"container-title":"Expert Opinion on Drug Discovery","id":"ITEM-1","issued":{"date-parts":[["2007"]]},"title":"Use of RNA in drug design","type":"article"},"uris":["http://www.mendeley.com/documents/?uuid=aa3b6dc0-7385-48c5-853d-1522eaa8a8de"]}],"mendeley":{"formattedCitation":"[5]","plainTextFormattedCitation":"[5]","previouslyFormattedCitation":"[5]"},"properties":{"noteIndex":0},"schema":"https://github.com/citation-style-language/schema/raw/master/csl-citation.json"}</w:instrText>
      </w:r>
      <w:r w:rsidR="001B45D0">
        <w:rPr>
          <w:rStyle w:val="fontstyle01"/>
          <w:sz w:val="28"/>
          <w:szCs w:val="28"/>
        </w:rPr>
        <w:fldChar w:fldCharType="separate"/>
      </w:r>
      <w:r w:rsidR="001B45D0" w:rsidRPr="001B45D0">
        <w:rPr>
          <w:rStyle w:val="fontstyle01"/>
          <w:noProof/>
          <w:sz w:val="28"/>
          <w:szCs w:val="28"/>
        </w:rPr>
        <w:t>[5]</w:t>
      </w:r>
      <w:r w:rsidR="001B45D0">
        <w:rPr>
          <w:rStyle w:val="fontstyle01"/>
          <w:sz w:val="28"/>
          <w:szCs w:val="28"/>
        </w:rPr>
        <w:fldChar w:fldCharType="end"/>
      </w:r>
      <w:r w:rsidR="001B45D0">
        <w:rPr>
          <w:rStyle w:val="fontstyle01"/>
          <w:sz w:val="28"/>
          <w:szCs w:val="28"/>
        </w:rPr>
        <w:t xml:space="preserve">, </w:t>
      </w:r>
      <w:r w:rsidR="00BA1C89">
        <w:rPr>
          <w:rStyle w:val="fontstyle01"/>
          <w:sz w:val="28"/>
          <w:szCs w:val="28"/>
        </w:rPr>
        <w:t>gene expression control</w:t>
      </w:r>
      <w:r w:rsidR="00BA1C89">
        <w:rPr>
          <w:rStyle w:val="fontstyle01"/>
          <w:sz w:val="28"/>
          <w:szCs w:val="28"/>
        </w:rPr>
        <w:fldChar w:fldCharType="begin" w:fldLock="1"/>
      </w:r>
      <w:r w:rsidR="003447E0">
        <w:rPr>
          <w:rStyle w:val="fontstyle01"/>
          <w:sz w:val="28"/>
          <w:szCs w:val="28"/>
        </w:rPr>
        <w:instrText>ADDIN CSL_CITATION {"citationItems":[{"id":"ITEM-1","itemData":{"DOI":"10.1093/nar/gkw151","ISSN":"13624962","PMID":"26969733","abstract":"The past decade of synthetic biology research has witnessed numerous advances in the development of tools and frameworks for the design and characterization of biological systems. Researchers have focused on the use of RNA for gene expression control due to its versatility in sensing molecular ligands and the relative ease by which RNA can be modeled and designed compared to proteins. We review the recent progress in the field with respect to RNA-based genetic devices that are controlled through small molecule and protein interactions. We discuss new approaches for generating and characterizing these devices and their underlying components. We also highlight immediate challenges, future directions and recent applications of synthetic RNA devices in engineered biological systems.","author":[{"dropping-particle":"","family":"McKeague","given":"Maureen","non-dropping-particle":"","parse-names":false,"suffix":""},{"dropping-particle":"","family":"Wong","given":"Remus S.","non-dropping-particle":"","parse-names":false,"suffix":""},{"dropping-particle":"","family":"Smolke","given":"Christina D.","non-dropping-particle":"","parse-names":false,"suffix":""}],"container-title":"Nucleic Acids Research","id":"ITEM-1","issued":{"date-parts":[["2016"]]},"title":"Opportunities in the design and application of RNA for gene expression control","type":"article"},"uris":["http://www.mendeley.com/documents/?uuid=2125b91f-eb6a-4fdc-875c-32d0b5d19a79"]}],"mendeley":{"formattedCitation":"[6]","plainTextFormattedCitation":"[6]","previouslyFormattedCitation":"[6]"},"properties":{"noteIndex":0},"schema":"https://github.com/citation-style-language/schema/raw/master/csl-citation.json"}</w:instrText>
      </w:r>
      <w:r w:rsidR="00BA1C89">
        <w:rPr>
          <w:rStyle w:val="fontstyle01"/>
          <w:sz w:val="28"/>
          <w:szCs w:val="28"/>
        </w:rPr>
        <w:fldChar w:fldCharType="separate"/>
      </w:r>
      <w:r w:rsidR="00BA1C89" w:rsidRPr="00BA1C89">
        <w:rPr>
          <w:rStyle w:val="fontstyle01"/>
          <w:noProof/>
          <w:sz w:val="28"/>
          <w:szCs w:val="28"/>
        </w:rPr>
        <w:t>[6]</w:t>
      </w:r>
      <w:r w:rsidR="00BA1C89">
        <w:rPr>
          <w:rStyle w:val="fontstyle01"/>
          <w:sz w:val="28"/>
          <w:szCs w:val="28"/>
        </w:rPr>
        <w:fldChar w:fldCharType="end"/>
      </w:r>
      <w:r w:rsidR="00FD6A8F">
        <w:rPr>
          <w:rStyle w:val="fontstyle01"/>
          <w:sz w:val="28"/>
          <w:szCs w:val="28"/>
        </w:rPr>
        <w:t xml:space="preserve">, RNA synthetic biology </w:t>
      </w:r>
      <w:r w:rsidR="00FD6A8F">
        <w:rPr>
          <w:rStyle w:val="fontstyle01"/>
          <w:sz w:val="28"/>
          <w:szCs w:val="28"/>
        </w:rPr>
        <w:fldChar w:fldCharType="begin" w:fldLock="1"/>
      </w:r>
      <w:r w:rsidR="00C4631B">
        <w:rPr>
          <w:rStyle w:val="fontstyle01"/>
          <w:sz w:val="28"/>
          <w:szCs w:val="28"/>
        </w:rPr>
        <w:instrText>ADDIN CSL_CITATION {"citationItems":[{"id":"ITEM-1","itemData":{"DOI":"10.1016/j.cbpa.2015.05.018","ISSN":"18790402","PMID":"26093826","abstract":"Since our ability to engineer biological systems is directly related to our ability to control gene expression, a central focus of synthetic biology has been to develop programmable genetic regulatory systems. Researchers are increasingly turning to RNA regulators for this task because of their versatility, and the emergence of new powerful RNA design principles. Here we review advances that are transforming the way we use RNAs to engineer biological systems. First, we examine new designable RNA mechanisms that are enabling large libraries of regulators with protein-like dynamic ranges. Next, we review emerging applications, from RNA genetic circuits to molecular diagnostics. Finally, we describe new experimental and computational tools that promise to accelerate our understanding of RNA folding, function and design.","author":[{"dropping-particle":"","family":"Chappell","given":"James","non-dropping-particle":"","parse-names":false,"suffix":""},{"dropping-particle":"","family":"Watters","given":"Kyle E.","non-dropping-particle":"","parse-names":false,"suffix":""},{"dropping-particle":"","family":"Takahashi","given":"Melissa K.","non-dropping-particle":"","parse-names":false,"suffix":""},{"dropping-particle":"","family":"Lucks","given":"Julius B.","non-dropping-particle":"","parse-names":false,"suffix":""}],"container-title":"Current Opinion in Chemical Biology","id":"ITEM-1","issued":{"date-parts":[["2015"]]},"title":"A renaissance in RNA synthetic biology: New mechanisms, applications and tools for the future","type":"article"},"uris":["http://www.mendeley.com/documents/?uuid=b590d4a6-5667-4688-8daf-eca547635184"]}],"mendeley":{"formattedCitation":"[7]","plainTextFormattedCitation":"[7]","previouslyFormattedCitation":"[7]"},"properties":{"noteIndex":0},"schema":"https://github.com/citation-style-language/schema/raw/master/csl-citation.json"}</w:instrText>
      </w:r>
      <w:r w:rsidR="00FD6A8F">
        <w:rPr>
          <w:rStyle w:val="fontstyle01"/>
          <w:sz w:val="28"/>
          <w:szCs w:val="28"/>
        </w:rPr>
        <w:fldChar w:fldCharType="separate"/>
      </w:r>
      <w:r w:rsidR="00FD6A8F" w:rsidRPr="00FD6A8F">
        <w:rPr>
          <w:rStyle w:val="fontstyle01"/>
          <w:noProof/>
          <w:sz w:val="28"/>
          <w:szCs w:val="28"/>
        </w:rPr>
        <w:t>[7]</w:t>
      </w:r>
      <w:r w:rsidR="00FD6A8F">
        <w:rPr>
          <w:rStyle w:val="fontstyle01"/>
          <w:sz w:val="28"/>
          <w:szCs w:val="28"/>
        </w:rPr>
        <w:fldChar w:fldCharType="end"/>
      </w:r>
      <w:r w:rsidR="00C4631B">
        <w:rPr>
          <w:rStyle w:val="fontstyle01"/>
          <w:sz w:val="28"/>
          <w:szCs w:val="28"/>
        </w:rPr>
        <w:fldChar w:fldCharType="begin" w:fldLock="1"/>
      </w:r>
      <w:r w:rsidR="006A6D5F">
        <w:rPr>
          <w:rStyle w:val="fontstyle01"/>
          <w:sz w:val="28"/>
          <w:szCs w:val="28"/>
        </w:rPr>
        <w:instrText xml:space="preserve">ADDIN CSL_CITATION {"citationItems":[{"id":"ITEM-1","itemData":{"DOI":"10.1038/nbt1208","ISSN":"10870156","PMID":"16680139","abstract":"RNA molecules play important and diverse regulatory roles in the cell by virtue of their interaction with other nucleic acids, proteins and small molecules. Inspired by this natural versatility, researchers have engineered RNA molecules with new biological functions. In the last two years efforts in synthetic biology have produced novel, synthetic RNA components capable of regulating gene expression in vivo largely in bacteria and yeast, setting the stage for scalable and programmable cellular behavior. Immediate challenges for this emerging field include determining how computational and directed-evolution techniques can be implemented to increase the complexity of engineered RNA systems, as well as determining how such systems can be broadly extended to mammalian systems. Further challenges include designing RNA molecules to be sensors of intracellular and environmental stimuli, probes to explore the behavior of biological networks and components of engineered cellular control systems. </w:instrText>
      </w:r>
      <w:r w:rsidR="006A6D5F">
        <w:rPr>
          <w:rStyle w:val="fontstyle01"/>
          <w:rFonts w:hint="eastAsia"/>
          <w:sz w:val="28"/>
          <w:szCs w:val="28"/>
        </w:rPr>
        <w:instrText>©</w:instrText>
      </w:r>
      <w:r w:rsidR="006A6D5F">
        <w:rPr>
          <w:rStyle w:val="fontstyle01"/>
          <w:sz w:val="28"/>
          <w:szCs w:val="28"/>
        </w:rPr>
        <w:instrText xml:space="preserve"> 2006 Nature Publishing Group.","author":[{"dropping-particle":"","family":"Isaacs","given":"Farren J.","non-dropping-particle":"","parse-names":false,"suffix":""},{"dropping-particle":"","family":"Dwyer","given":"Daniel J.","non-dropping-particle":"","parse-names":false,"suffix":""},{"dropping-particle":"","family":"Collins","given":"James J.","non-dropping-particle":"","parse-names":false,"suffix":""}],"container-title":"Nature Biotechnology","id":"ITEM-1","issued":{"date-parts":[["2006"]]},"title":"RNA synthetic biology","type":"article"},"uris":["http://www.mendeley.com/documents/?uuid=5362104b-f492-4e29-88fd-ea3736de0867"]}],"mendeley":{"formattedCitation":"[8]","plainTextFormattedCitation":"[8]","previouslyFormattedCitation":"[8]"},"properties":{"noteIndex":0},"schema":"https://github.com/citation-style-language/schema/raw/master/csl-citation.json"}</w:instrText>
      </w:r>
      <w:r w:rsidR="00C4631B">
        <w:rPr>
          <w:rStyle w:val="fontstyle01"/>
          <w:sz w:val="28"/>
          <w:szCs w:val="28"/>
        </w:rPr>
        <w:fldChar w:fldCharType="separate"/>
      </w:r>
      <w:r w:rsidR="00C4631B" w:rsidRPr="00C4631B">
        <w:rPr>
          <w:rStyle w:val="fontstyle01"/>
          <w:noProof/>
          <w:sz w:val="28"/>
          <w:szCs w:val="28"/>
        </w:rPr>
        <w:t>[8]</w:t>
      </w:r>
      <w:r w:rsidR="00C4631B">
        <w:rPr>
          <w:rStyle w:val="fontstyle01"/>
          <w:sz w:val="28"/>
          <w:szCs w:val="28"/>
        </w:rPr>
        <w:fldChar w:fldCharType="end"/>
      </w:r>
      <w:ins w:id="6" w:author="Maryam Zare" w:date="2021-10-26T10:42:00Z">
        <w:r w:rsidR="00D9104E">
          <w:rPr>
            <w:rStyle w:val="fontstyle01"/>
            <w:sz w:val="28"/>
            <w:szCs w:val="28"/>
          </w:rPr>
          <w:t>,</w:t>
        </w:r>
      </w:ins>
      <w:r w:rsidR="00C4631B">
        <w:rPr>
          <w:rStyle w:val="fontstyle01"/>
          <w:sz w:val="28"/>
          <w:szCs w:val="28"/>
        </w:rPr>
        <w:t xml:space="preserve"> and RNA nanostructures</w:t>
      </w:r>
      <w:r w:rsidR="006A6D5F">
        <w:rPr>
          <w:rStyle w:val="fontstyle01"/>
          <w:sz w:val="28"/>
          <w:szCs w:val="28"/>
        </w:rPr>
        <w:fldChar w:fldCharType="begin" w:fldLock="1"/>
      </w:r>
      <w:r w:rsidR="006A6D5F">
        <w:rPr>
          <w:rStyle w:val="fontstyle01"/>
          <w:sz w:val="28"/>
          <w:szCs w:val="28"/>
        </w:rPr>
        <w:instrText>ADDIN CSL_CITATION {"citationItems":[{"id":"ITEM-1","itemData":{"DOI":"10.1093/nar/29.2.455","ISSN":"03051048","PMID":"11139616","abstract":"Structural information on complex biological RNA molecules can be exploited to design tectoRNAs or artificial modular RNA units that can self-assemble through tertiary interactions thereby forming nanoscale RNA objects. The selective interactions of hairpin tetraloops with their receptors can be used to mediate tectoRNA assembly. Here we report on the modulation of the specificity and the strength of tectoRNA assembly (in the nanomolar to micromolar range) by variation of the length of the RNA subunits, the nature of their interacting motifs and the degree of flexibility of linker regions incorporated into the molecules. The association is also dependent on the concentration of magnesium. Monitoring of tectoRNA assembly by lead(II) cleavage protection indicates that some degree of structural flexibility is required for optimal binding. With tectoRNAs one can compare the binding affinities of different tertiary motifs and quantify the strength of individual interactions. Furthermore, in analogy to the synthons used in organic chemistry to synthesize more complex organic compounds, tectoRNAs form the basic assembly units for constructing complex RNA structures on the nanometer scale. Thus, tectoRNA provides a means for constructing molecular scaffoldings that organize functional modules in three-dimensional space for a wide range of applications.","author":[{"dropping-particle":"","family":"Jaeger","given":"Luc","non-dropping-particle":"","parse-names":false,"suffix":""},{"dropping-particle":"","family":"Westhof","given":"Eric","non-dropping-particle":"","parse-names":false,"suffix":""},{"dropping-particle":"","family":"Leontis","given":"Neocles B.","non-dropping-particle":"","parse-names":false,"suffix":""}],"container-title":"Nucleic Acids Research","id":"ITEM-1","issued":{"date-parts":[["2001"]]},"title":"TectoRNA: Modular assembly units for the construction of RNA nano-objects","type":"article-journal"},"uris":["http://www.mendeley.com/documents/?uuid=9c4f920a-6715-4991-9577-6167db1d4fc8"]}],"mendeley":{"formattedCitation":"[9]","plainTextFormattedCitation":"[9]","previouslyFormattedCitation":"[9]"},"properties":{"noteIndex":0},"schema":"https://github.com/citation-style-language/schema/raw/master/csl-citation.json"}</w:instrText>
      </w:r>
      <w:r w:rsidR="006A6D5F">
        <w:rPr>
          <w:rStyle w:val="fontstyle01"/>
          <w:sz w:val="28"/>
          <w:szCs w:val="28"/>
        </w:rPr>
        <w:fldChar w:fldCharType="separate"/>
      </w:r>
      <w:r w:rsidR="006A6D5F" w:rsidRPr="006A6D5F">
        <w:rPr>
          <w:rStyle w:val="fontstyle01"/>
          <w:noProof/>
          <w:sz w:val="28"/>
          <w:szCs w:val="28"/>
        </w:rPr>
        <w:t>[9]</w:t>
      </w:r>
      <w:r w:rsidR="006A6D5F">
        <w:rPr>
          <w:rStyle w:val="fontstyle01"/>
          <w:sz w:val="28"/>
          <w:szCs w:val="28"/>
        </w:rPr>
        <w:fldChar w:fldCharType="end"/>
      </w:r>
      <w:r w:rsidR="006A6D5F">
        <w:rPr>
          <w:rStyle w:val="fontstyle01"/>
          <w:sz w:val="28"/>
          <w:szCs w:val="28"/>
        </w:rPr>
        <w:fldChar w:fldCharType="begin" w:fldLock="1"/>
      </w:r>
      <w:r w:rsidR="003000D4">
        <w:rPr>
          <w:rStyle w:val="fontstyle01"/>
          <w:sz w:val="28"/>
          <w:szCs w:val="28"/>
        </w:rPr>
        <w:instrText>ADDIN CSL_CITATION {"citationItems":[{"id":"ITEM-1","itemData":{"DOI":"10.1201/b15152","ISBN":"9781466505834","abstract":"Macromolecules of DNA, RNA, and proteins have intrinsically defined features on the nanoscale and may serve as powerful building blocks for the bottom-up fabrication of nanostructures and nanodevices. The field of DNA nanotechnology (Aldaye et al., 2008; Lin et al., 2009; Seeman, 2010) is now well established, having its origins in the work by Seeman some 30 years ago, and peptides and proteins have also been studied for applications in nanotechnology (Moll et al., 2002; Cui et al., 2009; Adler-Abramovich et al., 2009; Knowles et al., 2010). The concept of RNA nanotechnology (Guo et al., 1998; Zhang et al., 1998; Jaeger and Leontis, 2000; Jaeger et al., 2001; Shu et al., 2004; Chworos et al., 2004; Guo, 2005; Jaeger and Chworos, 2006) has been around for more than a decade, and the first evidence for the construction of RNA nanoparticles through the self-assembly of several re-engineered natural RNA molecules was reported in 1998 (Guo et al., 1998). However, interest in RNA nanotechnology has increased in recent years as recognition of its potential for applications in nanomedicine</w:instrText>
      </w:r>
      <w:r w:rsidR="003000D4">
        <w:rPr>
          <w:rStyle w:val="fontstyle01"/>
          <w:rFonts w:hint="eastAsia"/>
          <w:sz w:val="28"/>
          <w:szCs w:val="28"/>
        </w:rPr>
        <w:instrText>—</w:instrText>
      </w:r>
      <w:r w:rsidR="003000D4">
        <w:rPr>
          <w:rStyle w:val="fontstyle01"/>
          <w:sz w:val="28"/>
          <w:szCs w:val="28"/>
        </w:rPr>
        <w:instrText>including the treatment of cancer, viral infection, and genetic diseases</w:instrText>
      </w:r>
      <w:r w:rsidR="003000D4">
        <w:rPr>
          <w:rStyle w:val="fontstyle01"/>
          <w:rFonts w:hint="eastAsia"/>
          <w:sz w:val="28"/>
          <w:szCs w:val="28"/>
        </w:rPr>
        <w:instrText>—</w:instrText>
      </w:r>
      <w:r w:rsidR="003000D4">
        <w:rPr>
          <w:rStyle w:val="fontstyle01"/>
          <w:sz w:val="28"/>
          <w:szCs w:val="28"/>
        </w:rPr>
        <w:instrText>has grown (Figure 1.1).","author":[{"dropping-particle":"","family":"Guo","given":"Peixuan","non-dropping-particle":"","parse-names":false,"suffix":""}],"container-title":"RNA Nanotechnology and Therapeutics","id":"ITEM-1","issued":{"date-parts":[["2013"]]},"title":"The emerging field of RNA nanotechnology","type":"chapter"},"uris":["http://www.mendeley.com/documents/?uuid=0a850fec-dd88-4239-8169-d9a0af04ce7b"]}],"mendeley":{"formattedCitation":"[10]","plainTextFormattedCitation":"[10]","previouslyFormattedCitation":"[10]"},"properties":{"noteIndex":0},"schema":"https://github.com/citation-style-language/schema/raw/master/csl-citation.json"}</w:instrText>
      </w:r>
      <w:r w:rsidR="006A6D5F">
        <w:rPr>
          <w:rStyle w:val="fontstyle01"/>
          <w:sz w:val="28"/>
          <w:szCs w:val="28"/>
        </w:rPr>
        <w:fldChar w:fldCharType="separate"/>
      </w:r>
      <w:r w:rsidR="006A6D5F" w:rsidRPr="006A6D5F">
        <w:rPr>
          <w:rStyle w:val="fontstyle01"/>
          <w:noProof/>
          <w:sz w:val="28"/>
          <w:szCs w:val="28"/>
        </w:rPr>
        <w:t>[10]</w:t>
      </w:r>
      <w:r w:rsidR="006A6D5F">
        <w:rPr>
          <w:rStyle w:val="fontstyle01"/>
          <w:sz w:val="28"/>
          <w:szCs w:val="28"/>
        </w:rPr>
        <w:fldChar w:fldCharType="end"/>
      </w:r>
      <w:r w:rsidR="006A6D5F">
        <w:rPr>
          <w:rStyle w:val="fontstyle01"/>
          <w:sz w:val="28"/>
          <w:szCs w:val="28"/>
        </w:rPr>
        <w:t>.</w:t>
      </w:r>
    </w:p>
    <w:p w14:paraId="62D19BF0" w14:textId="404FA303" w:rsidR="00AD44FD" w:rsidRPr="00041043" w:rsidRDefault="00AD44FD" w:rsidP="00AD44FD">
      <w:pPr>
        <w:spacing w:line="360" w:lineRule="auto"/>
        <w:jc w:val="both"/>
        <w:rPr>
          <w:rStyle w:val="fontstyle01"/>
          <w:sz w:val="28"/>
          <w:szCs w:val="28"/>
          <w:rtl/>
        </w:rPr>
      </w:pPr>
      <w:r>
        <w:rPr>
          <w:rStyle w:val="fontstyle01"/>
          <w:sz w:val="28"/>
          <w:szCs w:val="28"/>
          <w:lang w:bidi="fa-IR"/>
        </w:rPr>
        <w:t xml:space="preserve">In </w:t>
      </w:r>
      <w:ins w:id="7" w:author="Maryam Zare" w:date="2021-10-26T10:42:00Z">
        <w:r w:rsidR="00D9104E">
          <w:rPr>
            <w:rStyle w:val="fontstyle01"/>
            <w:sz w:val="28"/>
            <w:szCs w:val="28"/>
            <w:lang w:bidi="fa-IR"/>
          </w:rPr>
          <w:t xml:space="preserve">the </w:t>
        </w:r>
      </w:ins>
      <w:r>
        <w:rPr>
          <w:rStyle w:val="fontstyle01"/>
          <w:sz w:val="28"/>
          <w:szCs w:val="28"/>
          <w:lang w:bidi="fa-IR"/>
        </w:rPr>
        <w:t>RNA inverse folding problem, an RNA structure is given as an input</w:t>
      </w:r>
      <w:ins w:id="8" w:author="Maryam Zare" w:date="2021-10-26T10:43:00Z">
        <w:r w:rsidR="00D9104E">
          <w:rPr>
            <w:rStyle w:val="fontstyle01"/>
            <w:sz w:val="28"/>
            <w:szCs w:val="28"/>
            <w:lang w:bidi="fa-IR"/>
          </w:rPr>
          <w:t>,</w:t>
        </w:r>
      </w:ins>
      <w:r>
        <w:rPr>
          <w:rStyle w:val="fontstyle01"/>
          <w:sz w:val="28"/>
          <w:szCs w:val="28"/>
          <w:lang w:bidi="fa-IR"/>
        </w:rPr>
        <w:t xml:space="preserve"> and the goal is to find an </w:t>
      </w:r>
      <w:r w:rsidRPr="00BC17CA">
        <w:rPr>
          <w:rStyle w:val="fontstyle01"/>
          <w:sz w:val="28"/>
          <w:szCs w:val="28"/>
        </w:rPr>
        <w:t>RNA sequence folded to the target structure</w:t>
      </w:r>
      <w:r>
        <w:rPr>
          <w:rStyle w:val="fontstyle01"/>
          <w:sz w:val="28"/>
          <w:szCs w:val="28"/>
        </w:rPr>
        <w:t xml:space="preserve">. Based on the type of structure, two problems for RNA inverse folding are defined </w:t>
      </w:r>
      <w:r w:rsidRPr="00041043">
        <w:rPr>
          <w:rFonts w:ascii="MinionPro-Regular" w:hAnsi="MinionPro-Regular"/>
          <w:color w:val="000000"/>
          <w:sz w:val="28"/>
          <w:szCs w:val="28"/>
        </w:rPr>
        <w:t>RNA secondary structure inverse folding and RNA tertiary structure inverse folding.</w:t>
      </w:r>
    </w:p>
    <w:p w14:paraId="355A8429" w14:textId="48C29969" w:rsidR="00693248" w:rsidRDefault="00BA1C89" w:rsidP="00AD44FD">
      <w:pPr>
        <w:spacing w:line="360" w:lineRule="auto"/>
        <w:jc w:val="both"/>
        <w:rPr>
          <w:rStyle w:val="fontstyle01"/>
          <w:sz w:val="28"/>
          <w:szCs w:val="28"/>
        </w:rPr>
      </w:pPr>
      <w:r w:rsidRPr="00041043">
        <w:rPr>
          <w:rStyle w:val="fontstyle01"/>
          <w:sz w:val="28"/>
          <w:szCs w:val="28"/>
        </w:rPr>
        <w:t xml:space="preserve">Up to now, several methods have been developed </w:t>
      </w:r>
      <w:del w:id="9" w:author="Maryam Zare" w:date="2021-10-26T10:43:00Z">
        <w:r w:rsidRPr="00041043" w:rsidDel="00D9104E">
          <w:rPr>
            <w:rStyle w:val="fontstyle01"/>
            <w:sz w:val="28"/>
            <w:szCs w:val="28"/>
          </w:rPr>
          <w:delText xml:space="preserve">to </w:delText>
        </w:r>
      </w:del>
      <w:ins w:id="10" w:author="Maryam Zare" w:date="2021-10-26T10:43:00Z">
        <w:r w:rsidR="00D9104E">
          <w:rPr>
            <w:rStyle w:val="fontstyle01"/>
            <w:sz w:val="28"/>
            <w:szCs w:val="28"/>
          </w:rPr>
          <w:t>for</w:t>
        </w:r>
        <w:r w:rsidR="00D9104E" w:rsidRPr="00041043">
          <w:rPr>
            <w:rStyle w:val="fontstyle01"/>
            <w:sz w:val="28"/>
            <w:szCs w:val="28"/>
          </w:rPr>
          <w:t xml:space="preserve"> </w:t>
        </w:r>
      </w:ins>
      <w:r w:rsidRPr="00041043">
        <w:rPr>
          <w:rStyle w:val="fontstyle01"/>
          <w:sz w:val="28"/>
          <w:szCs w:val="28"/>
        </w:rPr>
        <w:t xml:space="preserve">RNA secondary structure inverse folding, such as </w:t>
      </w:r>
      <w:proofErr w:type="spellStart"/>
      <w:r w:rsidRPr="00041043">
        <w:rPr>
          <w:rStyle w:val="fontstyle01"/>
          <w:sz w:val="28"/>
          <w:szCs w:val="28"/>
        </w:rPr>
        <w:t>IncaRNAfbinv</w:t>
      </w:r>
      <w:proofErr w:type="spellEnd"/>
      <w:r w:rsidRPr="00041043">
        <w:rPr>
          <w:rStyle w:val="fontstyle01"/>
          <w:sz w:val="28"/>
          <w:szCs w:val="28"/>
        </w:rPr>
        <w:fldChar w:fldCharType="begin" w:fldLock="1"/>
      </w:r>
      <w:r w:rsidR="003000D4">
        <w:rPr>
          <w:rStyle w:val="fontstyle01"/>
          <w:sz w:val="28"/>
          <w:szCs w:val="28"/>
        </w:rPr>
        <w:instrText>ADDIN CSL_CITATION {"citationItems":[{"id":"ITEM-1","itemData":{"DOI":"10.1093/bioinformatics/btaa039","ISSN":"14602059","PMID":"31971575","abstract":"RNA design has conceptually evolved from the inverse RNA folding problem. In the classical inverse RNA problem, the user inputs an RNA secondary structure and receives an output RNA sequence that folds into it. Although modern RNA design methods are based on the same principle, a finer control over the resulting sequences is sought. As an important example, a substantial number of non-coding RNA families show high preservation in specific regions, while being more flexible in others and this information should be utilized in the design. By using the additional information, RNA design tools can help solve problems of practical interest in the growing fields of synthetic biology and nanotechnology. incaRNAfbinv 2.0 utilizes a fragment-based approach, enabling a control of specific RNA secondary structure motifs. The new version allows significantly more control over the general RNA shape, and also allows to express specific restrictions over each motif separately, in addition to other advanced features.","author":[{"dropping-particle":"","family":"Retwitzer","given":"Matan Drory","non-dropping-particle":"","parse-names":false,"suffix":""},{"dropping-particle":"","family":"Reinharz","given":"Vladimir","non-dropping-particle":"","parse-names":false,"suffix":""},{"dropping-particle":"","family":"Reinharz","given":"Vladimir","non-dropping-particle":"","parse-names":false,"suffix":""},{"dropping-particle":"","family":"Churkin","given":"Alexander","non-dropping-particle":"","parse-names":false,"suffix":""},{"dropping-particle":"","family":"Ponty","given":"Yann","non-dropping-particle":"","parse-names":false,"suffix":""},{"dropping-particle":"","family":"Waldisp</w:instrText>
      </w:r>
      <w:r w:rsidR="003000D4">
        <w:rPr>
          <w:rStyle w:val="fontstyle01"/>
          <w:rFonts w:hint="eastAsia"/>
          <w:sz w:val="28"/>
          <w:szCs w:val="28"/>
        </w:rPr>
        <w:instrText>ü</w:instrText>
      </w:r>
      <w:r w:rsidR="003000D4">
        <w:rPr>
          <w:rStyle w:val="fontstyle01"/>
          <w:sz w:val="28"/>
          <w:szCs w:val="28"/>
        </w:rPr>
        <w:instrText>hl","given":"J</w:instrText>
      </w:r>
      <w:r w:rsidR="003000D4">
        <w:rPr>
          <w:rStyle w:val="fontstyle01"/>
          <w:rFonts w:hint="eastAsia"/>
          <w:sz w:val="28"/>
          <w:szCs w:val="28"/>
        </w:rPr>
        <w:instrText>é</w:instrText>
      </w:r>
      <w:r w:rsidR="003000D4">
        <w:rPr>
          <w:rStyle w:val="fontstyle01"/>
          <w:sz w:val="28"/>
          <w:szCs w:val="28"/>
        </w:rPr>
        <w:instrText>r</w:instrText>
      </w:r>
      <w:r w:rsidR="003000D4">
        <w:rPr>
          <w:rStyle w:val="fontstyle01"/>
          <w:rFonts w:hint="eastAsia"/>
          <w:sz w:val="28"/>
          <w:szCs w:val="28"/>
        </w:rPr>
        <w:instrText>ô</w:instrText>
      </w:r>
      <w:r w:rsidR="003000D4">
        <w:rPr>
          <w:rStyle w:val="fontstyle01"/>
          <w:sz w:val="28"/>
          <w:szCs w:val="28"/>
        </w:rPr>
        <w:instrText>me","non-dropping-particle":"","parse-names":false,"suffix":""},{"dropping-particle":"","family":"Barash","given":"Danny","non-dropping-particle":"","parse-names":false,"suffix":""}],"container-title":"Bioinformatics","id":"ITEM-1","issued":{"date-parts":[["2020"]]},"title":"IncaRNAfbinv 2.0: A webserver and software with motif control for fragment-based design of RNAs","type":"article-journal"},"uris":["http://www.mendeley.com/documents/?uuid=7308e528-2f3b-43ad-8c19-ab29cd64537b"]}],"mendeley":{"formattedCitation":"[11]","plainTextFormattedCitation":"[11]","previouslyFormattedCitation":"[11]"},"properties":{"noteIndex":0},"schema":"https://github.com/citation-style-language/schema/raw/master/csl-citation.json"}</w:instrText>
      </w:r>
      <w:r w:rsidRPr="00041043">
        <w:rPr>
          <w:rStyle w:val="fontstyle01"/>
          <w:sz w:val="28"/>
          <w:szCs w:val="28"/>
        </w:rPr>
        <w:fldChar w:fldCharType="separate"/>
      </w:r>
      <w:r w:rsidR="006A6D5F" w:rsidRPr="006A6D5F">
        <w:rPr>
          <w:rStyle w:val="fontstyle01"/>
          <w:noProof/>
          <w:sz w:val="28"/>
          <w:szCs w:val="28"/>
        </w:rPr>
        <w:t>[11]</w:t>
      </w:r>
      <w:r w:rsidRPr="00041043">
        <w:rPr>
          <w:rStyle w:val="fontstyle01"/>
          <w:sz w:val="28"/>
          <w:szCs w:val="28"/>
        </w:rPr>
        <w:fldChar w:fldCharType="end"/>
      </w:r>
      <w:r w:rsidRPr="00041043">
        <w:rPr>
          <w:rStyle w:val="fontstyle01"/>
          <w:sz w:val="28"/>
          <w:szCs w:val="28"/>
        </w:rPr>
        <w:t>, MODENA</w:t>
      </w:r>
      <w:r w:rsidRPr="00041043">
        <w:rPr>
          <w:rStyle w:val="fontstyle01"/>
          <w:sz w:val="28"/>
          <w:szCs w:val="28"/>
        </w:rPr>
        <w:fldChar w:fldCharType="begin" w:fldLock="1"/>
      </w:r>
      <w:r w:rsidR="003000D4">
        <w:rPr>
          <w:rStyle w:val="fontstyle01"/>
          <w:sz w:val="28"/>
          <w:szCs w:val="28"/>
        </w:rPr>
        <w:instrText xml:space="preserve">ADDIN CSL_CITATION {"citationItems":[{"id":"ITEM-1","itemData":{"DOI":"10.2147/aabc.s14335","ISSN":"11786949","PMID":"21918633","abstract":"Artificially synthesized RNA molecules have recently come under study since such molecules have a potential for creating a variety of novel functional molecules. When designing artificial RNA sequences, secondary structure should be taken into account since functions of noncoding RNAs strongly depend on their structure. RNA inverse folding is a methodology for computationally exploring the RNA sequences folding into a user-given target structure. In the present study, we developed a multi-objective genetic algorithm, MODENA (Multi-Objective DEsign of Nucleic Acids), for RNA inverse folding. MODENA explores the approximate set of weak Pareto optimal solutions in the objective function space of 2 objective functions, a structure stability score and structure similarity score. MODENA can simultaneously design multiple different RNA sequences at 1 run, whose lowest free energies range from a very stable value to a higher value near those of natural counterparts. MODENA and previous RNA inverse folding programs were benchmarked with 29 target structures taken from the Rfam database, and we found that MODENA can successfully design 23 RNA sequences folding into the target structures; this result is better than those of the other benchmarked RNA inverse folding programs. The multi-objective genetic algorithm gives a useful framework for a functional biomolecular design. </w:instrText>
      </w:r>
      <w:r w:rsidR="003000D4">
        <w:rPr>
          <w:rStyle w:val="fontstyle01"/>
          <w:rFonts w:hint="eastAsia"/>
          <w:sz w:val="28"/>
          <w:szCs w:val="28"/>
        </w:rPr>
        <w:instrText>©</w:instrText>
      </w:r>
      <w:r w:rsidR="003000D4">
        <w:rPr>
          <w:rStyle w:val="fontstyle01"/>
          <w:sz w:val="28"/>
          <w:szCs w:val="28"/>
        </w:rPr>
        <w:instrText xml:space="preserve"> 2011 Taneda, publisher and licensee Dove Medical Press Ltd.","author":[{"dropping-particle":"","family":"Taneda","given":"Akito","non-dropping-particle":"","parse-names":false,"suffix":""}],"container-title":"Advances and Applications in Bioinformatics and Chemistry","id":"ITEM-1","issued":{"date-parts":[["2011"]]},"title":"MODENA: A multi-objective RNA inverse folding","type":"article-journal"},"uris":["http://www.mendeley.com/documents/?uuid=0a6408d7-42f4-4956-8bb5-a14e1a3929e6"]}],"mendeley":{"formattedCitation":"[12]","plainTextFormattedCitation":"[12]","previouslyFormattedCitation":"[12]"},"properties":{"noteIndex":0},"schema":"https://github.com/citation-style-language/schema/raw/master/csl-citation.json"}</w:instrText>
      </w:r>
      <w:r w:rsidRPr="00041043">
        <w:rPr>
          <w:rStyle w:val="fontstyle01"/>
          <w:sz w:val="28"/>
          <w:szCs w:val="28"/>
        </w:rPr>
        <w:fldChar w:fldCharType="separate"/>
      </w:r>
      <w:r w:rsidR="006A6D5F" w:rsidRPr="006A6D5F">
        <w:rPr>
          <w:rStyle w:val="fontstyle01"/>
          <w:noProof/>
          <w:sz w:val="28"/>
          <w:szCs w:val="28"/>
        </w:rPr>
        <w:t>[12]</w:t>
      </w:r>
      <w:r w:rsidRPr="00041043">
        <w:rPr>
          <w:rStyle w:val="fontstyle01"/>
          <w:sz w:val="28"/>
          <w:szCs w:val="28"/>
        </w:rPr>
        <w:fldChar w:fldCharType="end"/>
      </w:r>
      <w:r w:rsidRPr="00041043">
        <w:rPr>
          <w:rStyle w:val="fontstyle01"/>
          <w:sz w:val="28"/>
          <w:szCs w:val="28"/>
        </w:rPr>
        <w:t>, NUPACK</w:t>
      </w:r>
      <w:r w:rsidRPr="00041043">
        <w:rPr>
          <w:rStyle w:val="fontstyle01"/>
          <w:sz w:val="28"/>
          <w:szCs w:val="28"/>
        </w:rPr>
        <w:fldChar w:fldCharType="begin" w:fldLock="1"/>
      </w:r>
      <w:r w:rsidR="003000D4">
        <w:rPr>
          <w:rStyle w:val="fontstyle01"/>
          <w:sz w:val="28"/>
          <w:szCs w:val="28"/>
        </w:rPr>
        <w:instrText xml:space="preserve">ADDIN CSL_CITATION {"citationItems":[{"id":"ITEM-1","itemData":{"DOI":"10.1002/jcc.21596","ISSN":"01928651","PMID":"20645303","abstract":"The Nucleic Acid Package (NUPACK) is a growing software suite for the analysis and design of nucleic acid systems. The NUPACK web server () currently enables: Analysis: thermodynamic analysis of dilute solutions of interacting nucleic acid strands. Design: sequence design for complexes of nucleic acid strands intended to adopt a target secondary structure at equilibrium. Utilities: evaluation, display, and annotation of equilibrium properties of a complex of nucleic acid strands. NUPACK algorithms are formulated in terms of nucleic acid secondary structure. In most cases, pseudoknots are excluded from the structural ensemble. </w:instrText>
      </w:r>
      <w:r w:rsidR="003000D4">
        <w:rPr>
          <w:rStyle w:val="fontstyle01"/>
          <w:rFonts w:hint="eastAsia"/>
          <w:sz w:val="28"/>
          <w:szCs w:val="28"/>
        </w:rPr>
        <w:instrText>©</w:instrText>
      </w:r>
      <w:r w:rsidR="003000D4">
        <w:rPr>
          <w:rStyle w:val="fontstyle01"/>
          <w:sz w:val="28"/>
          <w:szCs w:val="28"/>
        </w:rPr>
        <w:instrText xml:space="preserve"> 2010 Wiley Periodicals, Inc.","author":[{"dropping-particle":"","family":"Zadeh","given":"Joseph N.","non-dropping-particle":"","parse-names":false,"suffix":""},{"dropping-particle":"","family":"Steenberg","given":"Conrad D.","non-dropping-particle":"","parse-names":false,"suffix":""},{"dropping-particle":"","family":"Bois","given":"Justin S.","non-dropping-particle":"","parse-names":false,"suffix":""},{"dropping-particle":"","family":"Wolfe","given":"Brian R.","non-dropping-particle":"","parse-names":false,"suffix":""},{"dropping-particle":"","family":"Pierce","given":"Marshall B.","non-dropping-particle":"","parse-names":false,"suffix":""},{"dropping-particle":"","family":"Khan","given":"Asif R.","non-dropping-particle":"","parse-names":false,"suffix":""},{"dropping-particle":"","family":"Dirks","given":"Robert M.","non-dropping-particle":"","parse-names":false,"suffix":""},{"dropping-particle":"","family":"Pierce","given":"Niles A.","non-dropping-particle":"","parse-names":false,"suffix":""}],"container-title":"Journal of Computational Chemistry","id":"ITEM-1","issued":{"date-parts":[["2011"]]},"title":"NUPACK: Analysis and design of nucleic acid systems","type":"article-journal"},"uris":["http://www.mendeley.com/documents/?uuid=169622a1-7170-464e-b0c3-9dfed1c856ab"]}],"mendeley":{"formattedCitation":"[13]","plainTextFormattedCitation":"[13]","previouslyFormattedCitation":"[13]"},"properties":{"noteIndex":0},"schema":"https://github.com/citation-style-language/schema/raw/master/csl-citation.json"}</w:instrText>
      </w:r>
      <w:r w:rsidRPr="00041043">
        <w:rPr>
          <w:rStyle w:val="fontstyle01"/>
          <w:sz w:val="28"/>
          <w:szCs w:val="28"/>
        </w:rPr>
        <w:fldChar w:fldCharType="separate"/>
      </w:r>
      <w:r w:rsidR="006A6D5F" w:rsidRPr="006A6D5F">
        <w:rPr>
          <w:rStyle w:val="fontstyle01"/>
          <w:noProof/>
          <w:sz w:val="28"/>
          <w:szCs w:val="28"/>
        </w:rPr>
        <w:t>[13]</w:t>
      </w:r>
      <w:r w:rsidRPr="00041043">
        <w:rPr>
          <w:rStyle w:val="fontstyle01"/>
          <w:sz w:val="28"/>
          <w:szCs w:val="28"/>
        </w:rPr>
        <w:fldChar w:fldCharType="end"/>
      </w:r>
      <w:r w:rsidRPr="00041043">
        <w:rPr>
          <w:rStyle w:val="fontstyle01"/>
          <w:sz w:val="28"/>
          <w:szCs w:val="28"/>
        </w:rPr>
        <w:t>, and others</w:t>
      </w:r>
      <w:r w:rsidRPr="00041043">
        <w:rPr>
          <w:rStyle w:val="fontstyle01"/>
          <w:sz w:val="28"/>
          <w:szCs w:val="28"/>
        </w:rPr>
        <w:fldChar w:fldCharType="begin" w:fldLock="1"/>
      </w:r>
      <w:r w:rsidR="003000D4">
        <w:rPr>
          <w:rStyle w:val="fontstyle01"/>
          <w:sz w:val="28"/>
          <w:szCs w:val="28"/>
        </w:rPr>
        <w:instrText>ADDIN CSL_CITATION {"citationItems":[{"id":"ITEM-1","itemData":{"DOI":"10.1016/j.jtbi.2015.05.026","ISSN":"10958541","PMID":"26037307","abstract":"RNA molecules play important and fundamental roles in biological processes. Frequently, the functional form of single-stranded RNA molecules requires a specific tertiary structure. Classically, RNA structure determination has mostly been accomplished by X-Ray crystallography or Nuclear Magnetic Resonance approaches. These experimental methods are time consuming and expensive. In the past two decades, some computational methods and algorithms have been developed for RNA secondary structure prediction. In these algorithms, minimum free energy is known as the best criterion. However, the results of algorithms show that minimum free energy is not a sufficient criterion to predict RNA secondary structure. These algorithms need some additional knowledge about the structure, which has to be added in the methods. Recently, the information obtained from some experimental data, called SHAPE, can greatly improve the consistency between the native and predicted RNA secondary structure.In this paper, we investigate the influence of SHAPE data on four types of RNA substructures, helices, loops, base pairs from the start and end of helices and two base pairs from the start and end of helices. The results show that SHAPE data in helix regions can improve the prediction. We represent a new method to apply SHAPE data in helix regions for finding RNA secondary structure. Finally, we compare the results of the method on a set of RNAs to predict minimum free energy structure based on considering all SHAPE data and only SHAPE data in helix regions as pseudo free energy and without SHAPE data (without any pseudo free energy).The results show that RNA secondary structure prediction based on considering only SHAPE data in helix regions is more successful than not considering SHAPE data and it provides competitive results in comparison with considering all SHAPE data.","author":[{"dropping-particle":"","family":"Lotfi","given":"Mohadeseh","non-dropping-particle":"","parse-names":false,"suffix":""},{"dropping-particle":"","family":"Zare-Mirakabad","given":"Fatemeh","non-dropping-particle":"","parse-names":false,"suffix":""},{"dropping-particle":"","family":"Montaseri","given":"Soheila","non-dropping-particle":"","parse-names":false,"suffix":""}],"container-title":"Journal of Theoretical Biology","id":"ITEM-1","issued":{"date-parts":[["2015"]]},"title":"RNA secondary structure prediction based on SHAPE data in helix regions","type":"article-journal"},"uris":["http://www.mendeley.com/documents/?uuid=bb6aafe2-7bfb-4c89-a151-cb09b75f18d7"]}],"mendeley":{"formattedCitation":"[14]","plainTextFormattedCitation":"[14]","previouslyFormattedCitation":"[14]"},"properties":{"noteIndex":0},"schema":"https://github.com/citation-style-language/schema/raw/master/csl-citation.json"}</w:instrText>
      </w:r>
      <w:r w:rsidRPr="00041043">
        <w:rPr>
          <w:rStyle w:val="fontstyle01"/>
          <w:sz w:val="28"/>
          <w:szCs w:val="28"/>
        </w:rPr>
        <w:fldChar w:fldCharType="separate"/>
      </w:r>
      <w:r w:rsidR="006A6D5F" w:rsidRPr="006A6D5F">
        <w:rPr>
          <w:rStyle w:val="fontstyle01"/>
          <w:noProof/>
          <w:sz w:val="28"/>
          <w:szCs w:val="28"/>
        </w:rPr>
        <w:t>[14]</w:t>
      </w:r>
      <w:r w:rsidRPr="00041043">
        <w:rPr>
          <w:rStyle w:val="fontstyle01"/>
          <w:sz w:val="28"/>
          <w:szCs w:val="28"/>
        </w:rPr>
        <w:fldChar w:fldCharType="end"/>
      </w:r>
      <w:r w:rsidRPr="00041043">
        <w:rPr>
          <w:rStyle w:val="fontstyle01"/>
          <w:sz w:val="28"/>
          <w:szCs w:val="28"/>
        </w:rPr>
        <w:t xml:space="preserve">. </w:t>
      </w:r>
      <w:del w:id="11" w:author="Maryam Zare" w:date="2021-10-26T10:44:00Z">
        <w:r w:rsidRPr="00041043" w:rsidDel="00D9104E">
          <w:rPr>
            <w:rStyle w:val="fontstyle01"/>
            <w:color w:val="auto"/>
            <w:sz w:val="28"/>
            <w:szCs w:val="28"/>
          </w:rPr>
          <w:delText xml:space="preserve">But </w:delText>
        </w:r>
      </w:del>
      <w:ins w:id="12" w:author="Maryam Zare" w:date="2021-10-26T10:44:00Z">
        <w:r w:rsidR="00D9104E">
          <w:rPr>
            <w:rStyle w:val="fontstyle01"/>
            <w:color w:val="auto"/>
            <w:sz w:val="28"/>
            <w:szCs w:val="28"/>
          </w:rPr>
          <w:t>However,</w:t>
        </w:r>
        <w:r w:rsidR="00D9104E" w:rsidRPr="00041043">
          <w:rPr>
            <w:rStyle w:val="fontstyle01"/>
            <w:color w:val="auto"/>
            <w:sz w:val="28"/>
            <w:szCs w:val="28"/>
          </w:rPr>
          <w:t xml:space="preserve"> </w:t>
        </w:r>
      </w:ins>
      <w:r w:rsidRPr="00041043">
        <w:rPr>
          <w:rStyle w:val="fontstyle01"/>
          <w:sz w:val="28"/>
          <w:szCs w:val="28"/>
        </w:rPr>
        <w:t>about RNA tertiary structure inverse folding</w:t>
      </w:r>
      <w:del w:id="13" w:author="Maryam Zare" w:date="2021-10-26T10:44:00Z">
        <w:r w:rsidRPr="00041043" w:rsidDel="00D9104E">
          <w:rPr>
            <w:rStyle w:val="fontstyle01"/>
            <w:sz w:val="28"/>
            <w:szCs w:val="28"/>
          </w:rPr>
          <w:delText xml:space="preserve"> </w:delText>
        </w:r>
        <w:r w:rsidR="00AD44FD" w:rsidDel="00D9104E">
          <w:rPr>
            <w:rStyle w:val="fontstyle01"/>
            <w:sz w:val="28"/>
            <w:szCs w:val="28"/>
          </w:rPr>
          <w:delText>or</w:delText>
        </w:r>
      </w:del>
      <w:ins w:id="14" w:author="Maryam Zare" w:date="2021-10-26T10:44:00Z">
        <w:r w:rsidR="00D9104E">
          <w:rPr>
            <w:rStyle w:val="fontstyle01"/>
            <w:sz w:val="28"/>
            <w:szCs w:val="28"/>
          </w:rPr>
          <w:t>,</w:t>
        </w:r>
      </w:ins>
      <w:r w:rsidR="00AD44FD">
        <w:rPr>
          <w:rStyle w:val="fontstyle01"/>
          <w:sz w:val="28"/>
          <w:szCs w:val="28"/>
        </w:rPr>
        <w:t xml:space="preserve"> RNA 3D design</w:t>
      </w:r>
      <w:r w:rsidRPr="00041043">
        <w:rPr>
          <w:rStyle w:val="fontstyle01"/>
          <w:sz w:val="28"/>
          <w:szCs w:val="28"/>
        </w:rPr>
        <w:t>, there is just one online web server</w:t>
      </w:r>
      <w:r w:rsidRPr="00041043">
        <w:rPr>
          <w:rStyle w:val="fontstyle01"/>
          <w:sz w:val="28"/>
          <w:szCs w:val="28"/>
        </w:rPr>
        <w:fldChar w:fldCharType="begin" w:fldLock="1"/>
      </w:r>
      <w:r w:rsidR="003000D4">
        <w:rPr>
          <w:rStyle w:val="fontstyle01"/>
          <w:sz w:val="28"/>
          <w:szCs w:val="28"/>
        </w:rPr>
        <w:instrText>ADDIN CSL_CITATION {"citationItems":[{"id":"ITEM-1","itemData":{"DOI":"10.1093/nar/gkv465","ISSN":"13624962","PMID":"25964298","abstract":"RNA is rising in importance as a design medium for interrogating fundamental biology and for developing therapeutic and bioengineering applications. While there are several online servers for design of RNA secondary structure, there are no tools available for the rational design of 3D RNA structure. Here we present RNA-Redesign (http://rnaredesign. stanford.edu), an online 3D design tool for RNA. This resource utilizes fixed-backbone design to optimize the sequence identity and nucleobase conformations of an RNA to match a desired backbone, analogous to fundamental tools that underlie rational protein engineering. The resulting sequences suggest thermostabilizing mutations that can be experimentally verified. Further, sequence preferences that differ between natural and computationally designed sequences can suggest whether natural sequences possess functional constraints besides folding stability, such as cofactor binding or conformational switching. Finally, for biochemical studies, the designed sequences can suggest experimental tests of 3D models, including concomitant mutation of base triples. In addition to the designs generated, detailed graphical analysis is presented through an integrated and user-friendly environment.","author":[{"dropping-particle":"","family":"Yesselman","given":"Joseph D.","non-dropping-particle":"","parse-names":false,"suffix":""},{"dropping-particle":"","family":"Das","given":"Rhiju","non-dropping-particle":"","parse-names":false,"suffix":""}],"container-title":"Nucleic Acids Research","id":"ITEM-1","issue":"W1","issued":{"date-parts":[["2015"]]},"page":"W498-W501","title":"RNA-Redesign: A web server for fixed-backbone 3D design of RNA","type":"article-journal","volume":"43"},"uris":["http://www.mendeley.com/documents/?uuid=5688b055-61a0-49e2-a3c6-0ee686c267b4"]}],"mendeley":{"formattedCitation":"[15]","plainTextFormattedCitation":"[15]","previouslyFormattedCitation":"[15]"},"properties":{"noteIndex":0},"schema":"https://github.com/citation-style-language/schema/raw/master/csl-citation.json"}</w:instrText>
      </w:r>
      <w:r w:rsidRPr="00041043">
        <w:rPr>
          <w:rStyle w:val="fontstyle01"/>
          <w:sz w:val="28"/>
          <w:szCs w:val="28"/>
        </w:rPr>
        <w:fldChar w:fldCharType="separate"/>
      </w:r>
      <w:r w:rsidR="006A6D5F" w:rsidRPr="006A6D5F">
        <w:rPr>
          <w:rStyle w:val="fontstyle01"/>
          <w:noProof/>
          <w:sz w:val="28"/>
          <w:szCs w:val="28"/>
        </w:rPr>
        <w:t>[15]</w:t>
      </w:r>
      <w:r w:rsidRPr="00041043">
        <w:rPr>
          <w:rStyle w:val="fontstyle01"/>
          <w:sz w:val="28"/>
          <w:szCs w:val="28"/>
        </w:rPr>
        <w:fldChar w:fldCharType="end"/>
      </w:r>
      <w:r w:rsidRPr="00041043">
        <w:rPr>
          <w:rStyle w:val="fontstyle01"/>
          <w:sz w:val="28"/>
          <w:szCs w:val="28"/>
        </w:rPr>
        <w:t xml:space="preserve"> </w:t>
      </w:r>
      <w:r w:rsidRPr="005F7C43">
        <w:rPr>
          <w:rStyle w:val="fontstyle01"/>
          <w:sz w:val="28"/>
          <w:szCs w:val="28"/>
          <w:rPrChange w:id="15" w:author="Maryam Zare" w:date="2021-10-26T10:26:00Z">
            <w:rPr>
              <w:rStyle w:val="fontstyle01"/>
              <w:sz w:val="28"/>
              <w:szCs w:val="28"/>
              <w:highlight w:val="red"/>
            </w:rPr>
          </w:rPrChange>
        </w:rPr>
        <w:t>to</w:t>
      </w:r>
      <w:r w:rsidRPr="00041043">
        <w:rPr>
          <w:rStyle w:val="fontstyle01"/>
          <w:sz w:val="28"/>
          <w:szCs w:val="28"/>
        </w:rPr>
        <w:t xml:space="preserve"> design RNA</w:t>
      </w:r>
      <w:r w:rsidRPr="00041043">
        <w:rPr>
          <w:rStyle w:val="fontstyle01"/>
          <w:rFonts w:hint="cs"/>
          <w:sz w:val="28"/>
          <w:szCs w:val="28"/>
          <w:rtl/>
        </w:rPr>
        <w:t xml:space="preserve"> </w:t>
      </w:r>
      <w:r w:rsidRPr="00041043">
        <w:rPr>
          <w:rStyle w:val="fontstyle01"/>
          <w:sz w:val="28"/>
          <w:szCs w:val="28"/>
        </w:rPr>
        <w:t xml:space="preserve">using </w:t>
      </w:r>
      <w:ins w:id="16" w:author="Maryam Zare" w:date="2021-10-26T10:45:00Z">
        <w:r w:rsidR="00D9104E">
          <w:rPr>
            <w:rStyle w:val="fontstyle01"/>
            <w:sz w:val="28"/>
            <w:szCs w:val="28"/>
          </w:rPr>
          <w:t xml:space="preserve">the </w:t>
        </w:r>
      </w:ins>
      <w:r w:rsidRPr="00041043">
        <w:rPr>
          <w:rStyle w:val="fontstyle01"/>
          <w:sz w:val="28"/>
          <w:szCs w:val="28"/>
        </w:rPr>
        <w:t>tertiary structure that works for RNA</w:t>
      </w:r>
      <w:ins w:id="17" w:author="Maryam Zare" w:date="2021-10-26T10:26:00Z">
        <w:r w:rsidR="005F7C43">
          <w:rPr>
            <w:rStyle w:val="fontstyle01"/>
            <w:sz w:val="28"/>
            <w:szCs w:val="28"/>
          </w:rPr>
          <w:t>s</w:t>
        </w:r>
      </w:ins>
      <w:r w:rsidRPr="00041043">
        <w:rPr>
          <w:rStyle w:val="fontstyle01"/>
          <w:sz w:val="28"/>
          <w:szCs w:val="28"/>
        </w:rPr>
        <w:t xml:space="preserve"> with 100nt</w:t>
      </w:r>
      <w:ins w:id="18" w:author="Maryam Zare" w:date="2021-10-26T10:26:00Z">
        <w:r w:rsidR="005F7C43">
          <w:rPr>
            <w:rStyle w:val="fontstyle01"/>
            <w:sz w:val="28"/>
            <w:szCs w:val="28"/>
          </w:rPr>
          <w:t>s</w:t>
        </w:r>
      </w:ins>
      <w:r w:rsidRPr="00041043">
        <w:rPr>
          <w:rStyle w:val="fontstyle01"/>
          <w:sz w:val="28"/>
          <w:szCs w:val="28"/>
        </w:rPr>
        <w:t xml:space="preserve"> or less. This server needs hours or days to predict ncRNAs with more than twenty nucleotides</w:t>
      </w:r>
      <w:r>
        <w:rPr>
          <w:rStyle w:val="fontstyle01"/>
          <w:sz w:val="32"/>
          <w:szCs w:val="32"/>
        </w:rPr>
        <w:t>.</w:t>
      </w:r>
      <w:r w:rsidR="001B45D0">
        <w:rPr>
          <w:rStyle w:val="fontstyle01"/>
          <w:sz w:val="28"/>
          <w:szCs w:val="28"/>
        </w:rPr>
        <w:t xml:space="preserve">  </w:t>
      </w:r>
    </w:p>
    <w:p w14:paraId="116F9CD5" w14:textId="6C842FA0" w:rsidR="00AD44FD" w:rsidRDefault="00AD44FD" w:rsidP="00AD44FD">
      <w:pPr>
        <w:spacing w:line="360" w:lineRule="auto"/>
        <w:jc w:val="both"/>
        <w:rPr>
          <w:rStyle w:val="fontstyle01"/>
          <w:rFonts w:cs="Times New Roman"/>
          <w:sz w:val="28"/>
          <w:szCs w:val="28"/>
        </w:rPr>
      </w:pPr>
      <w:r w:rsidRPr="00BC17CA">
        <w:rPr>
          <w:rStyle w:val="fontstyle01"/>
          <w:rFonts w:cs="Times New Roman"/>
          <w:sz w:val="28"/>
          <w:szCs w:val="28"/>
        </w:rPr>
        <w:t xml:space="preserve">Based on our knowledge, there is no approach for predicting an RNA sequence with more than </w:t>
      </w:r>
      <w:ins w:id="19" w:author="Maryam Zare" w:date="2021-10-26T10:45:00Z">
        <w:r w:rsidR="00D9104E">
          <w:rPr>
            <w:rStyle w:val="fontstyle01"/>
            <w:rFonts w:cs="Times New Roman"/>
            <w:sz w:val="28"/>
            <w:szCs w:val="28"/>
          </w:rPr>
          <w:t xml:space="preserve">a </w:t>
        </w:r>
      </w:ins>
      <w:r w:rsidRPr="00BC17CA">
        <w:rPr>
          <w:rStyle w:val="fontstyle01"/>
          <w:rFonts w:cs="Times New Roman"/>
          <w:sz w:val="28"/>
          <w:szCs w:val="28"/>
        </w:rPr>
        <w:t>hundred nucleotides based on tertiary structure.</w:t>
      </w:r>
    </w:p>
    <w:p w14:paraId="4769C0C3" w14:textId="472E2C58" w:rsidR="00AD44FD" w:rsidRDefault="00AD44FD" w:rsidP="00BC7706">
      <w:pPr>
        <w:spacing w:line="360" w:lineRule="auto"/>
        <w:jc w:val="both"/>
        <w:rPr>
          <w:rFonts w:ascii="MinionPro-Regular" w:hAnsi="MinionPro-Regular" w:cs="Arial"/>
          <w:color w:val="000000"/>
          <w:sz w:val="28"/>
          <w:szCs w:val="28"/>
        </w:rPr>
      </w:pPr>
      <w:r>
        <w:rPr>
          <w:rStyle w:val="fontstyle01"/>
          <w:sz w:val="28"/>
          <w:szCs w:val="28"/>
        </w:rPr>
        <w:t>Recently,</w:t>
      </w:r>
      <w:r w:rsidRPr="00BA39F5">
        <w:rPr>
          <w:rFonts w:ascii="MinionPro-Regular" w:hAnsi="MinionPro-Regular" w:cs="Arial"/>
          <w:color w:val="000000"/>
          <w:sz w:val="28"/>
          <w:szCs w:val="28"/>
        </w:rPr>
        <w:t xml:space="preserve"> deep-learning neural network</w:t>
      </w:r>
      <w:r>
        <w:rPr>
          <w:rFonts w:ascii="MinionPro-Regular" w:hAnsi="MinionPro-Regular" w:cs="Arial"/>
          <w:color w:val="000000"/>
          <w:sz w:val="28"/>
          <w:szCs w:val="28"/>
        </w:rPr>
        <w:t xml:space="preserve">s have achieved great success in a wide range of fields such as </w:t>
      </w:r>
      <w:r w:rsidRPr="00BA39F5">
        <w:rPr>
          <w:rFonts w:ascii="MinionPro-Regular" w:hAnsi="MinionPro-Regular" w:cs="Arial"/>
          <w:color w:val="000000"/>
          <w:sz w:val="28"/>
          <w:szCs w:val="28"/>
        </w:rPr>
        <w:t>protein design</w:t>
      </w:r>
      <w:r w:rsidRPr="00BA39F5">
        <w:rPr>
          <w:rFonts w:ascii="MinionPro-Regular" w:hAnsi="MinionPro-Regular" w:cs="Arial"/>
          <w:color w:val="000000"/>
          <w:sz w:val="28"/>
          <w:szCs w:val="28"/>
        </w:rPr>
        <w:fldChar w:fldCharType="begin" w:fldLock="1"/>
      </w:r>
      <w:r w:rsidR="00A61B86">
        <w:rPr>
          <w:rFonts w:ascii="MinionPro-Regular" w:hAnsi="MinionPro-Regular" w:cs="Arial"/>
          <w:color w:val="000000"/>
          <w:sz w:val="28"/>
          <w:szCs w:val="28"/>
        </w:rPr>
        <w:instrText>ADDIN CSL_CITATION {"citationItems":[{"id":"ITEM-1","itemData":{"DOI":"10.1038/s41598-018-24760-x","ISSN":"20452322","PMID":"29679026","abstract":"Computational protein design has a wide variety of applications. Despite its remarkable success, designing a protein for a given structure and function is still a challenging task. On the other hand, the number of solved protein structures is rapidly increasing while the number of unique protein folds has reached a steady number, suggesting more structural information is being accumulated on each fold. Deep learning neural network is a powerful method to learn such big data set and has shown superior performance in many machine learning fields. In this study, we applied the deep learning neural network approach to computational protein design for predicting the probability of 20 natural amino acids on each residue in a protein. A large set of protein structures was collected and a multi-layer neural network was constructed. A number of structural properties were extracted as input features and the best network achieved an accuracy of 38.3%. Using the network output as residue type restraints improves the average sequence identity in designing three natural proteins using Rosetta. Moreover, the predictions from our network show ~3% higher sequence identity than a previous method. Results from this study may benefit further development of computational protein design methods.","author":[{"dropping-particle":"","family":"Wang","given":"Jingxue","non-dropping-particle":"","parse-names":false,"suffix":""},{"dropping-particle":"","family":"Cao","given":"Huali","non-dropping-particle":"","parse-names":false,"suffix":""},{"dropping-particle":"","family":"Zhang","given":"John Z.H.","non-dropping-particle":"","parse-names":false,"suffix":""},{"dropping-particle":"","family":"Qi","given":"Yifei","non-dropping-particle":"","parse-names":false,"suffix":""}],"container-title":"Scientific Reports","id":"ITEM-1","issued":{"date-parts":[["2018"]]},"title":"Computational Protein Design with Deep Learning Neural Networks","type":"article-journal"},"uris":["http://www.mendeley.com/documents/?uuid=51fa222e-3803-4416-b4a2-8d0f6199a0eb"]}],"mendeley":{"formattedCitation":"[16]","plainTextFormattedCitation":"[16]","previouslyFormattedCitation":"[16]"},"properties":{"noteIndex":0},"schema":"https://github.com/citation-style-language/schema/raw/master/csl-citation.json"}</w:instrText>
      </w:r>
      <w:r w:rsidRPr="00BA39F5">
        <w:rPr>
          <w:rFonts w:ascii="MinionPro-Regular" w:hAnsi="MinionPro-Regular" w:cs="Arial"/>
          <w:color w:val="000000"/>
          <w:sz w:val="28"/>
          <w:szCs w:val="28"/>
        </w:rPr>
        <w:fldChar w:fldCharType="separate"/>
      </w:r>
      <w:r w:rsidR="003000D4" w:rsidRPr="003000D4">
        <w:rPr>
          <w:rFonts w:ascii="MinionPro-Regular" w:hAnsi="MinionPro-Regular" w:cs="Arial"/>
          <w:noProof/>
          <w:color w:val="000000"/>
          <w:sz w:val="28"/>
          <w:szCs w:val="28"/>
        </w:rPr>
        <w:t>[16]</w:t>
      </w:r>
      <w:r w:rsidRPr="00BA39F5">
        <w:rPr>
          <w:rFonts w:ascii="MinionPro-Regular" w:hAnsi="MinionPro-Regular" w:cs="Arial"/>
          <w:color w:val="000000"/>
          <w:sz w:val="28"/>
          <w:szCs w:val="28"/>
        </w:rPr>
        <w:fldChar w:fldCharType="end"/>
      </w:r>
      <w:r w:rsidRPr="00BA39F5">
        <w:rPr>
          <w:rFonts w:ascii="MinionPro-Regular" w:hAnsi="MinionPro-Regular" w:cs="Arial"/>
          <w:color w:val="000000"/>
          <w:sz w:val="28"/>
          <w:szCs w:val="28"/>
        </w:rPr>
        <w:t>, image recognition</w:t>
      </w:r>
      <w:r w:rsidRPr="00BA39F5">
        <w:rPr>
          <w:rFonts w:ascii="MinionPro-Regular" w:hAnsi="MinionPro-Regular" w:cs="Arial"/>
          <w:color w:val="000000"/>
          <w:sz w:val="28"/>
          <w:szCs w:val="28"/>
        </w:rPr>
        <w:fldChar w:fldCharType="begin" w:fldLock="1"/>
      </w:r>
      <w:r w:rsidR="00A61B86">
        <w:rPr>
          <w:rFonts w:ascii="MinionPro-Regular" w:hAnsi="MinionPro-Regular" w:cs="Arial"/>
          <w:color w:val="000000"/>
          <w:sz w:val="28"/>
          <w:szCs w:val="28"/>
        </w:rPr>
        <w:instrText>ADDIN CSL_CITATION {"citationItems":[{"id":"ITEM-1","itemData":{"DOI":"10.1016/j.ecoinf.2018.10.002","ISSN":"15749541","abstract":"During an epidemic crisis, medical image analysis namely microscopic analyses are made to confirm or not the existence of the epidemic pathogen in suspected cases. Pathogen are all infectious agents such as a virus, bacterium, protozoa, prion etc. However, there is often a lack of specialists in the handling of microscopes, hence allowing the need to make the microscopic analysis abroad. This results in a considerable loss of time and in the meantime, the epidemic continues to spread. To save time in the analysis of samples, we propose to make the future microscopes more intelligent so that they will be able to indicate by themselves the existence or not of the pathogen of an epidemic in a sample. To have a smart microscope, we propose a methodology based on efficient Convolution Neural Network (CNN) architecture in order to classify epidemic pathogen with five deep learning phases: (1) Training dataset of provided images (2) CNN Training (3) Testing data preparation (4) CNN generated model on testing data and finally (5) Evaluation of images classified. The resulted classification process can be integrated in a mobile computing solution on future microscopes. CNN can improve the accuracy in pathogens diagnosis that are focused on hand-tuned feature extraction implying some human mistakes. For our study, we consider cholera and malaria epidemics for microscopic images classification with a relevant CNN, respectively Vibrio cholerae images and Plasmodium falciparum images. Image classification is the task of taking an input image and outputting a class or a probability of classes that best describes the image. Interesting results have been obtained from the CNN model generated achieving the classification accuracy of 94%, with 200 Vibrio cholera images and 200 Plasmodium falciparum images for training dataset and 80 images for testing data. Although this document addresses the classification of epidemic pathogen images using a CNN model, the underlying principles apply to the other fields of science and technology, because of its performance and its capability to handle more layers than the previous traditional neural networks.","author":[{"dropping-particle":"","family":"Traore","given":"Boukaye Boubacar","non-dropping-particle":"","parse-names":false,"suffix":""},{"dropping-particle":"","family":"Kamsu-Foguem","given":"Bernard","non-dropping-particle":"","parse-names":false,"suffix":""},{"dropping-particle":"","family":"Tangara","given":"Fana","non-dropping-particle":"","parse-names":false,"suffix":""}],"container-title":"Ecological Informatics","id":"ITEM-1","issued":{"date-parts":[["2018"]]},"title":"Deep convolution neural network for image recognition","type":"article-journal"},"uris":["http://www.mendeley.com/documents/?uuid=33c24bb9-7467-4c9c-b885-29648de253ab"]}],"mendeley":{"formattedCitation":"[17]","plainTextFormattedCitation":"[17]","previouslyFormattedCitation":"[17]"},"properties":{"noteIndex":0},"schema":"https://github.com/citation-style-language/schema/raw/master/csl-citation.json"}</w:instrText>
      </w:r>
      <w:r w:rsidRPr="00BA39F5">
        <w:rPr>
          <w:rFonts w:ascii="MinionPro-Regular" w:hAnsi="MinionPro-Regular" w:cs="Arial"/>
          <w:color w:val="000000"/>
          <w:sz w:val="28"/>
          <w:szCs w:val="28"/>
        </w:rPr>
        <w:fldChar w:fldCharType="separate"/>
      </w:r>
      <w:r w:rsidR="003000D4" w:rsidRPr="003000D4">
        <w:rPr>
          <w:rFonts w:ascii="MinionPro-Regular" w:hAnsi="MinionPro-Regular" w:cs="Arial"/>
          <w:noProof/>
          <w:color w:val="000000"/>
          <w:sz w:val="28"/>
          <w:szCs w:val="28"/>
        </w:rPr>
        <w:t>[17]</w:t>
      </w:r>
      <w:r w:rsidRPr="00BA39F5">
        <w:rPr>
          <w:rFonts w:ascii="MinionPro-Regular" w:hAnsi="MinionPro-Regular" w:cs="Arial"/>
          <w:color w:val="000000"/>
          <w:sz w:val="28"/>
          <w:szCs w:val="28"/>
        </w:rPr>
        <w:fldChar w:fldCharType="end"/>
      </w:r>
      <w:r w:rsidRPr="00BA39F5">
        <w:rPr>
          <w:rFonts w:ascii="MinionPro-Regular" w:hAnsi="MinionPro-Regular" w:cs="Arial"/>
          <w:color w:val="000000"/>
          <w:sz w:val="28"/>
          <w:szCs w:val="28"/>
        </w:rPr>
        <w:t>, and natural language processing</w:t>
      </w:r>
      <w:r w:rsidRPr="00BA39F5">
        <w:rPr>
          <w:rFonts w:ascii="MinionPro-Regular" w:hAnsi="MinionPro-Regular" w:cs="Arial"/>
          <w:color w:val="000000"/>
          <w:sz w:val="28"/>
          <w:szCs w:val="28"/>
        </w:rPr>
        <w:fldChar w:fldCharType="begin" w:fldLock="1"/>
      </w:r>
      <w:r w:rsidR="00A61B86">
        <w:rPr>
          <w:rFonts w:ascii="MinionPro-Regular" w:hAnsi="MinionPro-Regular" w:cs="Arial"/>
          <w:color w:val="000000"/>
          <w:sz w:val="28"/>
          <w:szCs w:val="28"/>
        </w:rPr>
        <w:instrText>ADDIN CSL_CITATION {"citationItems":[{"id":"ITEM-1","itemData":{"DOI":"10.1007/978-1-4842-4267-4_6","abstract":"Natural Language Processing (NLP) is an area of research and application that explores how computers can be used to understand and manipulate natural language text or speech to do useful things. NLP researchers aim to gather knowledge on how human beings understand and use language so that appropriate tools and techniques can be developed to make computer systems understand and manipulate natural languages to perform the desired tasks. Applications of NLP include a number of fields of studies, such as machine translation, natural language text processing and summarization, user interfaces, multilingual and cross language information retrieval (CUR), speech recognition, artificial intelligence and expert systems.","author":[{"dropping-particle":"","family":"Kulkarni","given":"Akshay","non-dropping-particle":"","parse-names":false,"suffix":""},{"dropping-particle":"","family":"Shivananda","given":"Adarsha","non-dropping-particle":"","parse-names":false,"suffix":""}],"container-title":"Natural Language Processing Recipes","id":"ITEM-1","issued":{"date-parts":[["2019"]]},"title":"Deep Learning for NLP","type":"chapter"},"uris":["http://www.mendeley.com/documents/?uuid=c05a3f0b-3d52-451d-9ef8-e367bef8a76d"]}],"mendeley":{"formattedCitation":"[18]","plainTextFormattedCitation":"[18]","previouslyFormattedCitation":"[18]"},"properties":{"noteIndex":0},"schema":"https://github.com/citation-style-language/schema/raw/master/csl-citation.json"}</w:instrText>
      </w:r>
      <w:r w:rsidRPr="00BA39F5">
        <w:rPr>
          <w:rFonts w:ascii="MinionPro-Regular" w:hAnsi="MinionPro-Regular" w:cs="Arial"/>
          <w:color w:val="000000"/>
          <w:sz w:val="28"/>
          <w:szCs w:val="28"/>
        </w:rPr>
        <w:fldChar w:fldCharType="separate"/>
      </w:r>
      <w:r w:rsidR="003000D4" w:rsidRPr="003000D4">
        <w:rPr>
          <w:rFonts w:ascii="MinionPro-Regular" w:hAnsi="MinionPro-Regular" w:cs="Arial"/>
          <w:noProof/>
          <w:color w:val="000000"/>
          <w:sz w:val="28"/>
          <w:szCs w:val="28"/>
        </w:rPr>
        <w:t>[18]</w:t>
      </w:r>
      <w:r w:rsidRPr="00BA39F5">
        <w:rPr>
          <w:rFonts w:ascii="MinionPro-Regular" w:hAnsi="MinionPro-Regular" w:cs="Arial"/>
          <w:color w:val="000000"/>
          <w:sz w:val="28"/>
          <w:szCs w:val="28"/>
        </w:rPr>
        <w:fldChar w:fldCharType="end"/>
      </w:r>
      <w:r w:rsidRPr="00BA39F5">
        <w:rPr>
          <w:rFonts w:ascii="MinionPro-Regular" w:hAnsi="MinionPro-Regular" w:cs="Arial"/>
          <w:color w:val="000000"/>
          <w:sz w:val="28"/>
          <w:szCs w:val="28"/>
        </w:rPr>
        <w:t>.</w:t>
      </w:r>
    </w:p>
    <w:p w14:paraId="3486A35E" w14:textId="26240F34" w:rsidR="00B9562C" w:rsidRPr="00AD44FD" w:rsidRDefault="00B9562C" w:rsidP="00D56387">
      <w:pPr>
        <w:spacing w:line="360" w:lineRule="auto"/>
        <w:jc w:val="both"/>
        <w:rPr>
          <w:rStyle w:val="fontstyle01"/>
          <w:rFonts w:cs="Arial"/>
          <w:sz w:val="28"/>
          <w:szCs w:val="28"/>
          <w:rtl/>
        </w:rPr>
      </w:pPr>
      <w:r>
        <w:rPr>
          <w:rStyle w:val="fontstyle01"/>
          <w:sz w:val="28"/>
          <w:szCs w:val="28"/>
        </w:rPr>
        <w:t xml:space="preserve">In the field of ncRNA problems, </w:t>
      </w:r>
      <w:del w:id="20" w:author="Maryam Zare" w:date="2021-10-26T10:26:00Z">
        <w:r w:rsidDel="005F7C43">
          <w:rPr>
            <w:rStyle w:val="fontstyle01"/>
            <w:sz w:val="28"/>
            <w:szCs w:val="28"/>
          </w:rPr>
          <w:delText>we can find</w:delText>
        </w:r>
      </w:del>
      <w:ins w:id="21" w:author="Maryam Zare" w:date="2021-10-26T10:26:00Z">
        <w:r w:rsidR="005F7C43">
          <w:rPr>
            <w:rStyle w:val="fontstyle01"/>
            <w:sz w:val="28"/>
            <w:szCs w:val="28"/>
          </w:rPr>
          <w:t>the</w:t>
        </w:r>
      </w:ins>
      <w:ins w:id="22" w:author="Maryam Zare" w:date="2021-10-26T10:27:00Z">
        <w:r w:rsidR="005F7C43">
          <w:rPr>
            <w:rStyle w:val="fontstyle01"/>
            <w:sz w:val="28"/>
            <w:szCs w:val="28"/>
          </w:rPr>
          <w:t>re are</w:t>
        </w:r>
      </w:ins>
      <w:r>
        <w:rPr>
          <w:rStyle w:val="fontstyle01"/>
          <w:sz w:val="28"/>
          <w:szCs w:val="28"/>
        </w:rPr>
        <w:t xml:space="preserve"> some deep neural network</w:t>
      </w:r>
      <w:ins w:id="23" w:author="Maryam Zare" w:date="2021-10-26T10:27:00Z">
        <w:r w:rsidR="005F7C43">
          <w:rPr>
            <w:rStyle w:val="fontstyle01"/>
            <w:sz w:val="28"/>
            <w:szCs w:val="28"/>
          </w:rPr>
          <w:t>s</w:t>
        </w:r>
      </w:ins>
      <w:r>
        <w:rPr>
          <w:rStyle w:val="fontstyle01"/>
          <w:sz w:val="28"/>
          <w:szCs w:val="28"/>
        </w:rPr>
        <w:t xml:space="preserve"> for RNA </w:t>
      </w:r>
      <w:r w:rsidR="003000D4">
        <w:rPr>
          <w:rStyle w:val="fontstyle01"/>
          <w:sz w:val="28"/>
          <w:szCs w:val="28"/>
        </w:rPr>
        <w:t>secondary prediction</w:t>
      </w:r>
      <w:r w:rsidR="003000D4">
        <w:rPr>
          <w:rStyle w:val="fontstyle01"/>
          <w:sz w:val="28"/>
          <w:szCs w:val="28"/>
        </w:rPr>
        <w:fldChar w:fldCharType="begin" w:fldLock="1"/>
      </w:r>
      <w:r w:rsidR="00A61B86">
        <w:rPr>
          <w:rStyle w:val="fontstyle01"/>
          <w:sz w:val="28"/>
          <w:szCs w:val="28"/>
        </w:rPr>
        <w:instrText>ADDIN CSL_CITATION {"citationItems":[{"id":"ITEM-1","itemData":{"DOI":"10.1038/s41467-021-21194-4","ISSN":"20411723","PMID":"33574226","abstract":"Accurate predictions of RNA secondary structures can help uncover the roles of functional non-coding RNAs. Although machine learning-based models have achieved high performance in terms of prediction accuracy, overfitting is a common risk for such highly parameterized models. Here we show that overfitting can be minimized when RNA folding scores learnt using a deep neural network are integrated together with Turner</w:instrText>
      </w:r>
      <w:r w:rsidR="00A61B86">
        <w:rPr>
          <w:rStyle w:val="fontstyle01"/>
          <w:rFonts w:hint="eastAsia"/>
          <w:sz w:val="28"/>
          <w:szCs w:val="28"/>
        </w:rPr>
        <w:instrText>’</w:instrText>
      </w:r>
      <w:r w:rsidR="00A61B86">
        <w:rPr>
          <w:rStyle w:val="fontstyle01"/>
          <w:sz w:val="28"/>
          <w:szCs w:val="28"/>
        </w:rPr>
        <w:instrText>s nearest-neighbor free energy parameters. Training the model with thermodynamic regularization ensures that folding scores and the calculated free energy are as close as possible. In computational experiments designed for newly discovered non-coding RNAs, our algorithm (MXfold2) achieves the most robust and accurate predictions of RNA secondary structures without sacrificing computational efficiency compared to several other algorithms. The results suggest that integrating thermodynamic information could help improve the robustness of deep learning-based predictions of RNA secondary structure.","author":[{"dropping-particle":"","family":"Sato","given":"Kengo","non-dropping-particle":"","parse-names":false,"suffix":""},{"dropping-particle":"","family":"Akiyama","given":"Manato","non-dropping-particle":"","parse-names":false,"suffix":""},{"dropping-particle":"","family":"Sakakibara","given":"Yasubumi","non-dropping-particle":"","parse-names":false,"suffix":""}],"container-title":"Nature Communications","id":"ITEM-1","issued":{"date-parts":[["2021"]]},"title":"RNA secondary structure prediction using deep learning with thermodynamic integration","type":"article-journal"},"uris":["http://www.mendeley.com/documents/?uuid=00282a5e-ca1c-4d35-9847-82d702b4e1a9"]}],"mendeley":{"formattedCitation":"[19]","plainTextFormattedCitation":"[19]","previouslyFormattedCitation":"[19]"},"properties":{"noteIndex":0},"schema":"https://github.com/citation-style-language/schema/raw/master/csl-citation.json"}</w:instrText>
      </w:r>
      <w:r w:rsidR="003000D4">
        <w:rPr>
          <w:rStyle w:val="fontstyle01"/>
          <w:sz w:val="28"/>
          <w:szCs w:val="28"/>
        </w:rPr>
        <w:fldChar w:fldCharType="separate"/>
      </w:r>
      <w:r w:rsidR="003000D4" w:rsidRPr="003000D4">
        <w:rPr>
          <w:rStyle w:val="fontstyle01"/>
          <w:noProof/>
          <w:sz w:val="28"/>
          <w:szCs w:val="28"/>
        </w:rPr>
        <w:t>[19]</w:t>
      </w:r>
      <w:r w:rsidR="003000D4">
        <w:rPr>
          <w:rStyle w:val="fontstyle01"/>
          <w:sz w:val="28"/>
          <w:szCs w:val="28"/>
        </w:rPr>
        <w:fldChar w:fldCharType="end"/>
      </w:r>
      <w:r>
        <w:rPr>
          <w:rStyle w:val="fontstyle01"/>
          <w:sz w:val="28"/>
          <w:szCs w:val="28"/>
        </w:rPr>
        <w:t xml:space="preserve">, RNA </w:t>
      </w:r>
      <w:r w:rsidR="00D56387">
        <w:rPr>
          <w:rStyle w:val="fontstyle01"/>
          <w:sz w:val="28"/>
          <w:szCs w:val="28"/>
        </w:rPr>
        <w:t>tertiary structure prediction</w:t>
      </w:r>
      <w:r w:rsidR="00D56387">
        <w:rPr>
          <w:rStyle w:val="fontstyle01"/>
          <w:sz w:val="28"/>
          <w:szCs w:val="28"/>
        </w:rPr>
        <w:fldChar w:fldCharType="begin" w:fldLock="1"/>
      </w:r>
      <w:r w:rsidR="007B4C15">
        <w:rPr>
          <w:rStyle w:val="fontstyle01"/>
          <w:sz w:val="28"/>
          <w:szCs w:val="28"/>
        </w:rPr>
        <w:instrText>ADDIN CSL_CITATION {"citationItems":[{"id":"ITEM-1","itemData":{"ISSN":"0036-8075","abstract":"RNA molecules adopt three-dimensional structures that are critical to their function and of interest in drug discovery. Few RNA structures are known, however, and predicting them computationally has proven challenging. We introduce a machine learning approach that enables identification of accurate structural models without assumptions about their defining characteristics, despite being trained with only 18 known RNA structures. The resulting scoring function, the Atomic Rotationally Equivariant Scorer (ARES), substantially outperforms previous methods and consistently produces the best results in community-wide blind RNA structure prediction challenges. By learning effectively even from a small amount of data, our approach overcomes a major limitation of standard deep neural networks. Because it uses only atomic coordinates as inputs and incorporates no RNA-specific information, this approach is applicable to diverse problems in structural biology, chemistry, materials science, and beyond.","author":[{"dropping-particle":"","family":"Townshend","given":"Raphael J. L.","non-dropping-particle":"","parse-names":false,"suffix":""},{"dropping-particle":"","family":"Eismann","given":"Stephan","non-dropping-particle":"","parse-names":false,"suffix":""},{"dropping-particle":"","family":"Watkins","given":"Andrew M.","non-dropping-particle":"","parse-names":false,"suffix":""},{"dropping-particle":"","family":"Rangan","given":"Ramya","non-dropping-particle":"","parse-names":false,"suffix":""},{"dropping-particle":"","family":"Karelina","given":"Maria","non-dropping-particle":"","parse-names":false,"suffix":""},{"dropping-particle":"","family":"Das","given":"Rhiju","non-dropping-particle":"","parse-names":false,"suffix":""},{"dropping-particle":"","family":"Dror","given":"Ron O.","non-dropping-particle":"","parse-names":false,"suffix":""}],"container-title":"Science","id":"ITEM-1","issued":{"date-parts":[["2021"]]},"title":"Geometric deep learning of RNA structure","type":"article-journal"},"uris":["http://www.mendeley.com/documents/?uuid=707f6d91-7fa4-48e7-b7b0-b4f38e17665c"]}],"mendeley":{"formattedCitation":"[20]","plainTextFormattedCitation":"[20]","previouslyFormattedCitation":"[20]"},"properties":{"noteIndex":0},"schema":"https://github.com/citation-style-language/schema/raw/master/csl-citation.json"}</w:instrText>
      </w:r>
      <w:r w:rsidR="00D56387">
        <w:rPr>
          <w:rStyle w:val="fontstyle01"/>
          <w:sz w:val="28"/>
          <w:szCs w:val="28"/>
        </w:rPr>
        <w:fldChar w:fldCharType="separate"/>
      </w:r>
      <w:r w:rsidR="00D56387" w:rsidRPr="00D56387">
        <w:rPr>
          <w:rStyle w:val="fontstyle01"/>
          <w:noProof/>
          <w:sz w:val="28"/>
          <w:szCs w:val="28"/>
        </w:rPr>
        <w:t>[20]</w:t>
      </w:r>
      <w:r w:rsidR="00D56387">
        <w:rPr>
          <w:rStyle w:val="fontstyle01"/>
          <w:sz w:val="28"/>
          <w:szCs w:val="28"/>
        </w:rPr>
        <w:fldChar w:fldCharType="end"/>
      </w:r>
      <w:ins w:id="24" w:author="Maryam Zare" w:date="2021-10-26T10:45:00Z">
        <w:r w:rsidR="00D9104E">
          <w:rPr>
            <w:rStyle w:val="fontstyle01"/>
            <w:sz w:val="28"/>
            <w:szCs w:val="28"/>
          </w:rPr>
          <w:t>,</w:t>
        </w:r>
      </w:ins>
      <w:r w:rsidR="00F73B13">
        <w:rPr>
          <w:rStyle w:val="fontstyle01"/>
          <w:sz w:val="28"/>
          <w:szCs w:val="28"/>
        </w:rPr>
        <w:t xml:space="preserve"> and RNA tertiary</w:t>
      </w:r>
      <w:r>
        <w:rPr>
          <w:rStyle w:val="fontstyle01"/>
          <w:sz w:val="28"/>
          <w:szCs w:val="28"/>
        </w:rPr>
        <w:t xml:space="preserve"> </w:t>
      </w:r>
      <w:r w:rsidR="00A61B86">
        <w:rPr>
          <w:rStyle w:val="fontstyle01"/>
          <w:sz w:val="28"/>
          <w:szCs w:val="28"/>
        </w:rPr>
        <w:lastRenderedPageBreak/>
        <w:t>structure evaluation</w:t>
      </w:r>
      <w:r w:rsidR="00A61B86">
        <w:rPr>
          <w:rStyle w:val="fontstyle01"/>
          <w:sz w:val="28"/>
          <w:szCs w:val="28"/>
        </w:rPr>
        <w:fldChar w:fldCharType="begin" w:fldLock="1"/>
      </w:r>
      <w:r w:rsidR="007B4C15">
        <w:rPr>
          <w:rStyle w:val="fontstyle01"/>
          <w:sz w:val="28"/>
          <w:szCs w:val="28"/>
        </w:rPr>
        <w:instrText>ADDIN CSL_CITATION {"citationItems":[{"id":"ITEM-1","itemData":{"DOI":"10.1371/journal.pcbi.1006514","ISBN":"1111111111","ISSN":"15537358","PMID":"30481171","abstract":"Quality assessment is essential for the computational prediction and design of RNA tertiary structures. To date, several knowledge-based statistical potentials have been proposed and proved to be effective in identifying native and near-native RNA structures. All these potentials are based on the inverse Boltzmann formula, while differing in the choice of the geometrical descriptor, reference state, and training dataset. Via an approach that diverges completely from the conventional statistical potentials, our work explored the power of a 3D convolutional neural network (CNN)-based approach as a quality evaluator for RNA 3D structures, which used a 3D grid representation of the structure as input without extracting features manually. The RNA structures were evaluated by examining each nucleotide, so our method can also provide local quality assessment. Two sets of training samples were built. The first one included 1 million samples generated by high-temperature molecular dynamics (MD) simulations and the second one included 1 million samples generated by Monte Carlo (MC) structure prediction. Both MD and MC procedures were performed for a non-redundant set of 414 RNAs. For two training datasets (one including only MD training samples and the other including both MD and MC training samples), we trained two neural networks, named RNA3DCNN_MD and RNA3DCNN_MDMC, respectively. The former is suitable for assessing near-native structures, while the latter is suitable for assessing structures covering large structural space. We tested the performance of our method and made comparisons with four other traditional scoring functions. On two of three test datasets, our method performed similarly to the state-of-the-art traditional scoring function, and on the third test dataset, our method was far superior to other scoring functions. Our method can be downloaded from https://github.com/lijunRNA/RNA3DCNN.","author":[{"dropping-particle":"","family":"Li","given":"Jun","non-dropping-particle":"","parse-names":false,"suffix":""},{"dropping-particle":"","family":"Zhu","given":"Wei","non-dropping-particle":"","parse-names":false,"suffix":""},{"dropping-particle":"","family":"Wang","given":"Jun","non-dropping-particle":"","parse-names":false,"suffix":""},{"dropping-particle":"","family":"Li","given":"Wenfei","non-dropping-particle":"","parse-names":false,"suffix":""},{"dropping-particle":"","family":"Gong","given":"Sheng","non-dropping-particle":"","parse-names":false,"suffix":""},{"dropping-particle":"","family":"Zhang","given":"Jian","non-dropping-particle":"","parse-names":false,"suffix":""},{"dropping-particle":"","family":"Wang","given":"Wei","non-dropping-particle":"","parse-names":false,"suffix":""}],"container-title":"PLoS Computational Biology","id":"ITEM-1","issue":"11","issued":{"date-parts":[["2018"]]},"page":"1-18","title":"RNA3DCNN: Local and global quality assessments of RNA 3D structures using 3D deep convolutional neural networks","type":"article-journal","volume":"14"},"uris":["http://www.mendeley.com/documents/?uuid=6487f383-4bd4-4248-8441-9a2db5dbde8a"]}],"mendeley":{"formattedCitation":"[21]","plainTextFormattedCitation":"[21]","previouslyFormattedCitation":"[21]"},"properties":{"noteIndex":0},"schema":"https://github.com/citation-style-language/schema/raw/master/csl-citation.json"}</w:instrText>
      </w:r>
      <w:r w:rsidR="00A61B86">
        <w:rPr>
          <w:rStyle w:val="fontstyle01"/>
          <w:sz w:val="28"/>
          <w:szCs w:val="28"/>
        </w:rPr>
        <w:fldChar w:fldCharType="separate"/>
      </w:r>
      <w:r w:rsidR="00D56387" w:rsidRPr="00D56387">
        <w:rPr>
          <w:rStyle w:val="fontstyle01"/>
          <w:noProof/>
          <w:sz w:val="28"/>
          <w:szCs w:val="28"/>
        </w:rPr>
        <w:t>[21]</w:t>
      </w:r>
      <w:r w:rsidR="00A61B86">
        <w:rPr>
          <w:rStyle w:val="fontstyle01"/>
          <w:sz w:val="28"/>
          <w:szCs w:val="28"/>
        </w:rPr>
        <w:fldChar w:fldCharType="end"/>
      </w:r>
      <w:r>
        <w:rPr>
          <w:rStyle w:val="fontstyle01"/>
          <w:sz w:val="28"/>
          <w:szCs w:val="28"/>
        </w:rPr>
        <w:t xml:space="preserve">. </w:t>
      </w:r>
      <w:del w:id="25" w:author="Maryam Zare" w:date="2021-10-26T10:27:00Z">
        <w:r w:rsidDel="005F7C43">
          <w:rPr>
            <w:rStyle w:val="fontstyle01"/>
            <w:sz w:val="28"/>
            <w:szCs w:val="28"/>
            <w:lang w:bidi="fa-IR"/>
          </w:rPr>
          <w:delText>These models could improve the accuracy of results. It</w:delText>
        </w:r>
      </w:del>
      <w:ins w:id="26" w:author="Maryam Zare" w:date="2021-10-26T10:27:00Z">
        <w:r w:rsidR="005F7C43">
          <w:rPr>
            <w:rStyle w:val="fontstyle01"/>
            <w:sz w:val="28"/>
            <w:szCs w:val="28"/>
            <w:lang w:bidi="fa-IR"/>
          </w:rPr>
          <w:t>These studies</w:t>
        </w:r>
      </w:ins>
      <w:r>
        <w:rPr>
          <w:rStyle w:val="fontstyle01"/>
          <w:sz w:val="28"/>
          <w:szCs w:val="28"/>
          <w:lang w:bidi="fa-IR"/>
        </w:rPr>
        <w:t xml:space="preserve"> le</w:t>
      </w:r>
      <w:del w:id="27" w:author="Maryam Zare" w:date="2021-10-26T10:27:00Z">
        <w:r w:rsidDel="005F7C43">
          <w:rPr>
            <w:rStyle w:val="fontstyle01"/>
            <w:sz w:val="28"/>
            <w:szCs w:val="28"/>
            <w:lang w:bidi="fa-IR"/>
          </w:rPr>
          <w:delText>a</w:delText>
        </w:r>
      </w:del>
      <w:r>
        <w:rPr>
          <w:rStyle w:val="fontstyle01"/>
          <w:sz w:val="28"/>
          <w:szCs w:val="28"/>
          <w:lang w:bidi="fa-IR"/>
        </w:rPr>
        <w:t>d</w:t>
      </w:r>
      <w:del w:id="28" w:author="Maryam Zare" w:date="2021-10-26T10:27:00Z">
        <w:r w:rsidDel="005F7C43">
          <w:rPr>
            <w:rStyle w:val="fontstyle01"/>
            <w:sz w:val="28"/>
            <w:szCs w:val="28"/>
            <w:lang w:bidi="fa-IR"/>
          </w:rPr>
          <w:delText>s</w:delText>
        </w:r>
      </w:del>
      <w:r>
        <w:rPr>
          <w:rStyle w:val="fontstyle01"/>
          <w:sz w:val="28"/>
          <w:szCs w:val="28"/>
          <w:lang w:bidi="fa-IR"/>
        </w:rPr>
        <w:t xml:space="preserve"> us to find a new approach for RNA tertiary structure inverse folding </w:t>
      </w:r>
      <w:del w:id="29" w:author="Maryam Zare" w:date="2021-10-26T10:28:00Z">
        <w:r w:rsidDel="005F7C43">
          <w:rPr>
            <w:rStyle w:val="fontstyle01"/>
            <w:sz w:val="28"/>
            <w:szCs w:val="28"/>
            <w:lang w:bidi="fa-IR"/>
          </w:rPr>
          <w:delText>based on</w:delText>
        </w:r>
      </w:del>
      <w:ins w:id="30" w:author="Maryam Zare" w:date="2021-10-26T10:28:00Z">
        <w:r w:rsidR="005F7C43">
          <w:rPr>
            <w:rStyle w:val="fontstyle01"/>
            <w:sz w:val="28"/>
            <w:szCs w:val="28"/>
            <w:lang w:bidi="fa-IR"/>
          </w:rPr>
          <w:t>using</w:t>
        </w:r>
      </w:ins>
      <w:r>
        <w:rPr>
          <w:rStyle w:val="fontstyle01"/>
          <w:sz w:val="28"/>
          <w:szCs w:val="28"/>
          <w:lang w:bidi="fa-IR"/>
        </w:rPr>
        <w:t xml:space="preserve"> deep learning.</w:t>
      </w:r>
    </w:p>
    <w:p w14:paraId="08BC268B" w14:textId="11D75950" w:rsidR="00BA1C89" w:rsidRDefault="00BA1C89" w:rsidP="00F759D0">
      <w:pPr>
        <w:spacing w:line="360" w:lineRule="auto"/>
        <w:jc w:val="both"/>
        <w:rPr>
          <w:rFonts w:asciiTheme="majorBidi" w:hAnsiTheme="majorBidi" w:cstheme="majorBidi"/>
          <w:color w:val="000000"/>
          <w:sz w:val="28"/>
          <w:szCs w:val="28"/>
          <w:lang w:bidi="fa-IR"/>
        </w:rPr>
      </w:pPr>
      <w:r w:rsidRPr="00BA1C89">
        <w:rPr>
          <w:rStyle w:val="fontstyle01"/>
          <w:sz w:val="28"/>
          <w:szCs w:val="28"/>
        </w:rPr>
        <w:t xml:space="preserve">In </w:t>
      </w:r>
      <w:r w:rsidR="00D54916">
        <w:rPr>
          <w:rStyle w:val="fontstyle01"/>
          <w:sz w:val="28"/>
          <w:szCs w:val="28"/>
        </w:rPr>
        <w:t xml:space="preserve">this paper, we propose a method, named RNA3DCNN, </w:t>
      </w:r>
      <w:r w:rsidRPr="00BA1C89">
        <w:rPr>
          <w:rStyle w:val="fontstyle01"/>
          <w:sz w:val="28"/>
          <w:szCs w:val="28"/>
        </w:rPr>
        <w:t>based on 3D convolutional neural networks (</w:t>
      </w:r>
      <w:r>
        <w:rPr>
          <w:rStyle w:val="fontstyle01"/>
          <w:sz w:val="28"/>
          <w:szCs w:val="28"/>
        </w:rPr>
        <w:t xml:space="preserve">3D </w:t>
      </w:r>
      <w:r w:rsidRPr="00BA1C89">
        <w:rPr>
          <w:rStyle w:val="fontstyle01"/>
          <w:sz w:val="28"/>
          <w:szCs w:val="28"/>
        </w:rPr>
        <w:t>CNN) to predict RNA sequences with lengths</w:t>
      </w:r>
      <w:r w:rsidRPr="00BA1C89">
        <w:rPr>
          <w:rStyle w:val="fontstyle01"/>
          <w:rFonts w:hint="cs"/>
          <w:sz w:val="28"/>
          <w:szCs w:val="28"/>
          <w:rtl/>
        </w:rPr>
        <w:t xml:space="preserve"> </w:t>
      </w:r>
      <w:ins w:id="31" w:author="Maryam Zare" w:date="2021-10-26T10:45:00Z">
        <w:r w:rsidR="00D9104E">
          <w:rPr>
            <w:rStyle w:val="fontstyle01"/>
            <w:sz w:val="28"/>
            <w:szCs w:val="28"/>
          </w:rPr>
          <w:t>of</w:t>
        </w:r>
        <w:r w:rsidR="00D9104E">
          <w:rPr>
            <w:rStyle w:val="fontstyle01"/>
            <w:sz w:val="28"/>
            <w:szCs w:val="28"/>
            <w:rtl/>
          </w:rPr>
          <w:t xml:space="preserve"> </w:t>
        </w:r>
      </w:ins>
      <w:r w:rsidR="00A72C0A">
        <w:rPr>
          <w:rStyle w:val="fontstyle01"/>
          <w:sz w:val="28"/>
          <w:szCs w:val="28"/>
        </w:rPr>
        <w:t>more than 100 nucleotides</w:t>
      </w:r>
      <w:del w:id="32" w:author="Maryam Zare" w:date="2021-10-26T10:45:00Z">
        <w:r w:rsidRPr="00BA1C89" w:rsidDel="00D9104E">
          <w:rPr>
            <w:rStyle w:val="fontstyle01"/>
            <w:sz w:val="28"/>
            <w:szCs w:val="28"/>
          </w:rPr>
          <w:delText>,</w:delText>
        </w:r>
      </w:del>
      <w:r w:rsidRPr="00BA1C89">
        <w:rPr>
          <w:rStyle w:val="fontstyle01"/>
          <w:sz w:val="28"/>
          <w:szCs w:val="28"/>
        </w:rPr>
        <w:t xml:space="preserve"> </w:t>
      </w:r>
      <w:r w:rsidRPr="00BC17CA">
        <w:rPr>
          <w:rStyle w:val="fontstyle01"/>
          <w:sz w:val="28"/>
          <w:szCs w:val="28"/>
        </w:rPr>
        <w:t xml:space="preserve">at a reasonable </w:t>
      </w:r>
      <w:r w:rsidR="004C0B06" w:rsidRPr="00BC17CA">
        <w:rPr>
          <w:rStyle w:val="fontstyle01"/>
          <w:sz w:val="28"/>
          <w:szCs w:val="28"/>
        </w:rPr>
        <w:t>time</w:t>
      </w:r>
      <w:r w:rsidR="004C0B06">
        <w:rPr>
          <w:rStyle w:val="fontstyle01"/>
          <w:sz w:val="28"/>
          <w:szCs w:val="28"/>
        </w:rPr>
        <w:t xml:space="preserve"> (it takes less than 10 s)</w:t>
      </w:r>
      <w:r w:rsidRPr="00BC17CA">
        <w:rPr>
          <w:rStyle w:val="fontstyle01"/>
          <w:sz w:val="28"/>
          <w:szCs w:val="28"/>
        </w:rPr>
        <w:t>.</w:t>
      </w:r>
      <w:r w:rsidRPr="00BA1C89">
        <w:rPr>
          <w:rStyle w:val="fontstyle01"/>
          <w:rFonts w:hint="cs"/>
          <w:sz w:val="28"/>
          <w:szCs w:val="28"/>
          <w:rtl/>
        </w:rPr>
        <w:t xml:space="preserve"> </w:t>
      </w:r>
      <w:r w:rsidR="00D54916" w:rsidRPr="00BC17CA">
        <w:rPr>
          <w:rFonts w:asciiTheme="majorBidi" w:hAnsiTheme="majorBidi" w:cstheme="majorBidi"/>
          <w:color w:val="000000"/>
          <w:sz w:val="28"/>
          <w:szCs w:val="28"/>
          <w:lang w:bidi="fa-IR"/>
        </w:rPr>
        <w:t>In our method</w:t>
      </w:r>
      <w:r w:rsidR="00D54916">
        <w:rPr>
          <w:rFonts w:asciiTheme="majorBidi" w:hAnsiTheme="majorBidi" w:cstheme="majorBidi"/>
          <w:color w:val="000000"/>
          <w:sz w:val="28"/>
          <w:szCs w:val="28"/>
          <w:lang w:bidi="fa-IR"/>
        </w:rPr>
        <w:t xml:space="preserve">, </w:t>
      </w:r>
      <w:ins w:id="33" w:author="Maryam Zare" w:date="2021-10-26T10:46:00Z">
        <w:r w:rsidR="00D9104E">
          <w:rPr>
            <w:rFonts w:asciiTheme="majorBidi" w:hAnsiTheme="majorBidi" w:cstheme="majorBidi"/>
            <w:color w:val="000000"/>
            <w:sz w:val="28"/>
            <w:szCs w:val="28"/>
            <w:lang w:bidi="fa-IR"/>
          </w:rPr>
          <w:t xml:space="preserve">the </w:t>
        </w:r>
      </w:ins>
      <w:r w:rsidR="00D54916">
        <w:rPr>
          <w:rFonts w:asciiTheme="majorBidi" w:hAnsiTheme="majorBidi" w:cstheme="majorBidi"/>
          <w:color w:val="000000"/>
          <w:sz w:val="28"/>
          <w:szCs w:val="28"/>
          <w:lang w:bidi="fa-IR"/>
        </w:rPr>
        <w:t>given</w:t>
      </w:r>
      <w:r w:rsidR="00D54916" w:rsidRPr="00BC17CA">
        <w:rPr>
          <w:rFonts w:asciiTheme="majorBidi" w:hAnsiTheme="majorBidi" w:cstheme="majorBidi"/>
          <w:color w:val="000000"/>
          <w:sz w:val="28"/>
          <w:szCs w:val="28"/>
          <w:lang w:bidi="fa-IR"/>
        </w:rPr>
        <w:t xml:space="preserve"> 3D structure of RNA is broken down into </w:t>
      </w:r>
      <w:ins w:id="34" w:author="Maryam Zare" w:date="2021-10-26T10:36:00Z">
        <w:r w:rsidR="005C4F03">
          <w:rPr>
            <w:rFonts w:asciiTheme="majorBidi" w:hAnsiTheme="majorBidi" w:cstheme="majorBidi"/>
            <w:color w:val="000000"/>
            <w:sz w:val="28"/>
            <w:szCs w:val="28"/>
            <w:lang w:bidi="fa-IR"/>
          </w:rPr>
          <w:t>some s</w:t>
        </w:r>
      </w:ins>
      <w:ins w:id="35" w:author="Maryam Zare" w:date="2021-10-26T10:35:00Z">
        <w:r w:rsidR="005F7C43">
          <w:rPr>
            <w:rFonts w:asciiTheme="majorBidi" w:hAnsiTheme="majorBidi" w:cstheme="majorBidi"/>
            <w:color w:val="000000"/>
            <w:sz w:val="28"/>
            <w:szCs w:val="28"/>
            <w:lang w:bidi="fa-IR"/>
          </w:rPr>
          <w:t>ub-structures</w:t>
        </w:r>
      </w:ins>
      <w:ins w:id="36" w:author="Maryam Zare" w:date="2021-10-26T10:36:00Z">
        <w:r w:rsidR="005C4F03">
          <w:rPr>
            <w:rFonts w:asciiTheme="majorBidi" w:hAnsiTheme="majorBidi" w:cstheme="majorBidi"/>
            <w:color w:val="000000"/>
            <w:sz w:val="28"/>
            <w:szCs w:val="28"/>
            <w:lang w:bidi="fa-IR"/>
          </w:rPr>
          <w:t xml:space="preserve"> based on </w:t>
        </w:r>
      </w:ins>
      <w:r w:rsidR="00D54916" w:rsidRPr="00BC17CA">
        <w:rPr>
          <w:rFonts w:asciiTheme="majorBidi" w:hAnsiTheme="majorBidi" w:cstheme="majorBidi"/>
          <w:color w:val="000000"/>
          <w:sz w:val="28"/>
          <w:szCs w:val="28"/>
          <w:lang w:bidi="fa-IR"/>
        </w:rPr>
        <w:t>each unknown nucleotide. Then, a 3D image is made</w:t>
      </w:r>
      <w:ins w:id="37" w:author="Maryam Zare" w:date="2021-10-26T10:36:00Z">
        <w:r w:rsidR="005C4F03">
          <w:rPr>
            <w:rFonts w:asciiTheme="majorBidi" w:hAnsiTheme="majorBidi" w:cstheme="majorBidi"/>
            <w:color w:val="000000"/>
            <w:sz w:val="28"/>
            <w:szCs w:val="28"/>
            <w:lang w:bidi="fa-IR"/>
          </w:rPr>
          <w:t xml:space="preserve"> for each sub-structure</w:t>
        </w:r>
      </w:ins>
      <w:r w:rsidR="00D54916" w:rsidRPr="00BC17CA">
        <w:rPr>
          <w:rFonts w:asciiTheme="majorBidi" w:hAnsiTheme="majorBidi" w:cstheme="majorBidi"/>
          <w:color w:val="000000"/>
          <w:sz w:val="28"/>
          <w:szCs w:val="28"/>
          <w:lang w:bidi="fa-IR"/>
        </w:rPr>
        <w:t xml:space="preserve"> using some atoms of unknown nucleotides and their neighbors</w:t>
      </w:r>
      <w:del w:id="38" w:author="Maryam Zare" w:date="2021-10-26T10:37:00Z">
        <w:r w:rsidR="00D54916" w:rsidRPr="00BC17CA" w:rsidDel="005C4F03">
          <w:rPr>
            <w:rFonts w:asciiTheme="majorBidi" w:hAnsiTheme="majorBidi" w:cstheme="majorBidi"/>
            <w:color w:val="000000"/>
            <w:sz w:val="28"/>
            <w:szCs w:val="28"/>
            <w:lang w:bidi="fa-IR"/>
          </w:rPr>
          <w:delText xml:space="preserve"> based on given RNA 3D structure</w:delText>
        </w:r>
      </w:del>
      <w:r w:rsidR="00D54916" w:rsidRPr="00BC17CA">
        <w:rPr>
          <w:rFonts w:asciiTheme="majorBidi" w:hAnsiTheme="majorBidi" w:cstheme="majorBidi"/>
          <w:color w:val="000000"/>
          <w:sz w:val="28"/>
          <w:szCs w:val="28"/>
          <w:lang w:bidi="fa-IR"/>
        </w:rPr>
        <w:t xml:space="preserve">. </w:t>
      </w:r>
      <w:del w:id="39" w:author="Maryam Zare" w:date="2021-10-26T10:37:00Z">
        <w:r w:rsidR="00D54916" w:rsidRPr="00BC17CA" w:rsidDel="005C4F03">
          <w:rPr>
            <w:rFonts w:asciiTheme="majorBidi" w:hAnsiTheme="majorBidi" w:cstheme="majorBidi"/>
            <w:color w:val="000000"/>
            <w:sz w:val="28"/>
            <w:szCs w:val="28"/>
            <w:lang w:bidi="fa-IR"/>
          </w:rPr>
          <w:delText xml:space="preserve">The </w:delText>
        </w:r>
      </w:del>
      <w:ins w:id="40" w:author="Maryam Zare" w:date="2021-10-26T10:37:00Z">
        <w:r w:rsidR="005C4F03">
          <w:rPr>
            <w:rFonts w:asciiTheme="majorBidi" w:hAnsiTheme="majorBidi" w:cstheme="majorBidi"/>
            <w:color w:val="000000"/>
            <w:sz w:val="28"/>
            <w:szCs w:val="28"/>
            <w:lang w:bidi="fa-IR"/>
          </w:rPr>
          <w:t>Each</w:t>
        </w:r>
        <w:r w:rsidR="005C4F03" w:rsidRPr="00BC17CA">
          <w:rPr>
            <w:rFonts w:asciiTheme="majorBidi" w:hAnsiTheme="majorBidi" w:cstheme="majorBidi"/>
            <w:color w:val="000000"/>
            <w:sz w:val="28"/>
            <w:szCs w:val="28"/>
            <w:lang w:bidi="fa-IR"/>
          </w:rPr>
          <w:t xml:space="preserve"> </w:t>
        </w:r>
      </w:ins>
      <w:r w:rsidR="00D54916" w:rsidRPr="00BC17CA">
        <w:rPr>
          <w:rFonts w:asciiTheme="majorBidi" w:hAnsiTheme="majorBidi" w:cstheme="majorBidi"/>
          <w:color w:val="000000"/>
          <w:sz w:val="28"/>
          <w:szCs w:val="28"/>
          <w:lang w:bidi="fa-IR"/>
        </w:rPr>
        <w:t>image is fed to the model for predicting the unknown nu</w:t>
      </w:r>
      <w:r w:rsidR="00DA25A9">
        <w:rPr>
          <w:rFonts w:asciiTheme="majorBidi" w:hAnsiTheme="majorBidi" w:cstheme="majorBidi"/>
          <w:color w:val="000000"/>
          <w:sz w:val="28"/>
          <w:szCs w:val="28"/>
          <w:lang w:bidi="fa-IR"/>
        </w:rPr>
        <w:t>cleotide. One by one</w:t>
      </w:r>
      <w:ins w:id="41" w:author="Maryam Zare" w:date="2021-10-26T10:46:00Z">
        <w:r w:rsidR="00D9104E">
          <w:rPr>
            <w:rFonts w:asciiTheme="majorBidi" w:hAnsiTheme="majorBidi" w:cstheme="majorBidi"/>
            <w:color w:val="000000"/>
            <w:sz w:val="28"/>
            <w:szCs w:val="28"/>
            <w:lang w:bidi="fa-IR"/>
          </w:rPr>
          <w:t>,</w:t>
        </w:r>
      </w:ins>
      <w:r w:rsidR="00DA25A9">
        <w:rPr>
          <w:rFonts w:asciiTheme="majorBidi" w:hAnsiTheme="majorBidi" w:cstheme="majorBidi"/>
          <w:color w:val="000000"/>
          <w:sz w:val="28"/>
          <w:szCs w:val="28"/>
          <w:lang w:bidi="fa-IR"/>
        </w:rPr>
        <w:t xml:space="preserve"> </w:t>
      </w:r>
      <w:ins w:id="42" w:author="Maryam Zare" w:date="2021-10-26T10:38:00Z">
        <w:r w:rsidR="005C4F03">
          <w:rPr>
            <w:rFonts w:asciiTheme="majorBidi" w:hAnsiTheme="majorBidi" w:cstheme="majorBidi"/>
            <w:color w:val="000000"/>
            <w:sz w:val="28"/>
            <w:szCs w:val="28"/>
            <w:lang w:bidi="fa-IR"/>
          </w:rPr>
          <w:t xml:space="preserve">each </w:t>
        </w:r>
      </w:ins>
      <w:r w:rsidR="00DA25A9">
        <w:rPr>
          <w:rFonts w:asciiTheme="majorBidi" w:hAnsiTheme="majorBidi" w:cstheme="majorBidi"/>
          <w:color w:val="000000"/>
          <w:sz w:val="28"/>
          <w:szCs w:val="28"/>
          <w:lang w:bidi="fa-IR"/>
        </w:rPr>
        <w:t>nucleotide is</w:t>
      </w:r>
      <w:r w:rsidR="00D54916" w:rsidRPr="00BC17CA">
        <w:rPr>
          <w:rFonts w:asciiTheme="majorBidi" w:hAnsiTheme="majorBidi" w:cstheme="majorBidi"/>
          <w:color w:val="000000"/>
          <w:sz w:val="28"/>
          <w:szCs w:val="28"/>
          <w:lang w:bidi="fa-IR"/>
        </w:rPr>
        <w:t xml:space="preserve"> generated to predict </w:t>
      </w:r>
      <w:ins w:id="43" w:author="Maryam Zare" w:date="2021-10-26T10:46:00Z">
        <w:r w:rsidR="00D9104E">
          <w:rPr>
            <w:rFonts w:asciiTheme="majorBidi" w:hAnsiTheme="majorBidi" w:cstheme="majorBidi"/>
            <w:color w:val="000000"/>
            <w:sz w:val="28"/>
            <w:szCs w:val="28"/>
            <w:lang w:bidi="fa-IR"/>
          </w:rPr>
          <w:t xml:space="preserve">the </w:t>
        </w:r>
      </w:ins>
      <w:r w:rsidR="00D54916" w:rsidRPr="00BC17CA">
        <w:rPr>
          <w:rFonts w:asciiTheme="majorBidi" w:hAnsiTheme="majorBidi" w:cstheme="majorBidi"/>
          <w:color w:val="000000"/>
          <w:sz w:val="28"/>
          <w:szCs w:val="28"/>
          <w:lang w:bidi="fa-IR"/>
        </w:rPr>
        <w:t xml:space="preserve">RNA sequence of </w:t>
      </w:r>
      <w:ins w:id="44" w:author="Maryam Zare" w:date="2021-10-26T10:46:00Z">
        <w:r w:rsidR="00D9104E">
          <w:rPr>
            <w:rFonts w:asciiTheme="majorBidi" w:hAnsiTheme="majorBidi" w:cstheme="majorBidi"/>
            <w:color w:val="000000"/>
            <w:sz w:val="28"/>
            <w:szCs w:val="28"/>
            <w:lang w:bidi="fa-IR"/>
          </w:rPr>
          <w:t xml:space="preserve">the </w:t>
        </w:r>
      </w:ins>
      <w:r w:rsidR="00D54916" w:rsidRPr="00BC17CA">
        <w:rPr>
          <w:rFonts w:asciiTheme="majorBidi" w:hAnsiTheme="majorBidi" w:cstheme="majorBidi"/>
          <w:color w:val="000000"/>
          <w:sz w:val="28"/>
          <w:szCs w:val="28"/>
          <w:lang w:bidi="fa-IR"/>
        </w:rPr>
        <w:t>3D structure.</w:t>
      </w:r>
    </w:p>
    <w:p w14:paraId="4F5DCC16" w14:textId="204FBA4C" w:rsidR="00BA39F5" w:rsidRDefault="00BC17CA" w:rsidP="00245CBA">
      <w:pPr>
        <w:spacing w:line="360" w:lineRule="auto"/>
        <w:jc w:val="both"/>
        <w:rPr>
          <w:rStyle w:val="fontstyle01"/>
          <w:rFonts w:cs="Times New Roman"/>
          <w:sz w:val="28"/>
          <w:szCs w:val="28"/>
        </w:rPr>
      </w:pPr>
      <w:del w:id="45" w:author="Maryam Zare" w:date="2021-10-26T10:46:00Z">
        <w:r w:rsidRPr="00BC17CA" w:rsidDel="00D9104E">
          <w:rPr>
            <w:rStyle w:val="fontstyle01"/>
            <w:rFonts w:cs="Times New Roman"/>
            <w:sz w:val="28"/>
            <w:szCs w:val="28"/>
          </w:rPr>
          <w:delText xml:space="preserve">our </w:delText>
        </w:r>
      </w:del>
      <w:ins w:id="46" w:author="Maryam Zare" w:date="2021-10-26T10:46:00Z">
        <w:r w:rsidR="00D9104E">
          <w:rPr>
            <w:rStyle w:val="fontstyle01"/>
            <w:rFonts w:cs="Times New Roman"/>
            <w:sz w:val="28"/>
            <w:szCs w:val="28"/>
          </w:rPr>
          <w:t>O</w:t>
        </w:r>
        <w:r w:rsidR="00D9104E" w:rsidRPr="00BC17CA">
          <w:rPr>
            <w:rStyle w:val="fontstyle01"/>
            <w:rFonts w:cs="Times New Roman"/>
            <w:sz w:val="28"/>
            <w:szCs w:val="28"/>
          </w:rPr>
          <w:t xml:space="preserve">ur </w:t>
        </w:r>
      </w:ins>
      <w:r w:rsidRPr="00BC17CA">
        <w:rPr>
          <w:rStyle w:val="fontstyle01"/>
          <w:rFonts w:cs="Times New Roman"/>
          <w:sz w:val="28"/>
          <w:szCs w:val="28"/>
        </w:rPr>
        <w:t xml:space="preserve">model </w:t>
      </w:r>
      <w:del w:id="47" w:author="Maryam Zare" w:date="2021-10-26T10:46:00Z">
        <w:r w:rsidRPr="00BC17CA" w:rsidDel="00D9104E">
          <w:rPr>
            <w:rStyle w:val="fontstyle01"/>
            <w:rFonts w:cs="Times New Roman"/>
            <w:sz w:val="28"/>
            <w:szCs w:val="28"/>
          </w:rPr>
          <w:delText xml:space="preserve">could </w:delText>
        </w:r>
      </w:del>
      <w:r w:rsidRPr="00BC17CA">
        <w:rPr>
          <w:rStyle w:val="fontstyle01"/>
          <w:rFonts w:cs="Times New Roman"/>
          <w:sz w:val="28"/>
          <w:szCs w:val="28"/>
        </w:rPr>
        <w:t>predict</w:t>
      </w:r>
      <w:ins w:id="48" w:author="Maryam Zare" w:date="2021-10-26T10:47:00Z">
        <w:r w:rsidR="00D9104E">
          <w:rPr>
            <w:rStyle w:val="fontstyle01"/>
            <w:rFonts w:cs="Times New Roman"/>
            <w:sz w:val="28"/>
            <w:szCs w:val="28"/>
          </w:rPr>
          <w:t>s the</w:t>
        </w:r>
      </w:ins>
      <w:r w:rsidRPr="00BC17CA">
        <w:rPr>
          <w:rStyle w:val="fontstyle01"/>
          <w:rFonts w:cs="Times New Roman"/>
          <w:sz w:val="28"/>
          <w:szCs w:val="28"/>
        </w:rPr>
        <w:t xml:space="preserve"> type of nucleotide</w:t>
      </w:r>
      <w:ins w:id="49" w:author="Maryam Zare" w:date="2021-10-26T10:47:00Z">
        <w:r w:rsidR="00D9104E">
          <w:rPr>
            <w:rStyle w:val="fontstyle01"/>
            <w:rFonts w:cs="Times New Roman"/>
            <w:sz w:val="28"/>
            <w:szCs w:val="28"/>
          </w:rPr>
          <w:t>s</w:t>
        </w:r>
      </w:ins>
      <w:r w:rsidR="00245CBA">
        <w:rPr>
          <w:rStyle w:val="fontstyle01"/>
          <w:rFonts w:cs="Times New Roman"/>
          <w:sz w:val="28"/>
          <w:szCs w:val="28"/>
        </w:rPr>
        <w:t xml:space="preserve"> for </w:t>
      </w:r>
      <w:ins w:id="50" w:author="Maryam Zare" w:date="2021-10-26T10:47:00Z">
        <w:r w:rsidR="00D9104E">
          <w:rPr>
            <w:rStyle w:val="fontstyle01"/>
            <w:rFonts w:cs="Times New Roman"/>
            <w:sz w:val="28"/>
            <w:szCs w:val="28"/>
          </w:rPr>
          <w:t xml:space="preserve">the </w:t>
        </w:r>
      </w:ins>
      <w:del w:id="51" w:author="Maryam Zare" w:date="2021-10-26T10:47:00Z">
        <w:r w:rsidR="00245CBA" w:rsidDel="00D9104E">
          <w:rPr>
            <w:rStyle w:val="fontstyle01"/>
            <w:rFonts w:cs="Times New Roman"/>
            <w:sz w:val="28"/>
            <w:szCs w:val="28"/>
          </w:rPr>
          <w:delText xml:space="preserve">new </w:delText>
        </w:r>
      </w:del>
      <w:r w:rsidR="00245CBA">
        <w:rPr>
          <w:rStyle w:val="fontstyle01"/>
          <w:rFonts w:cs="Times New Roman"/>
          <w:sz w:val="28"/>
          <w:szCs w:val="28"/>
        </w:rPr>
        <w:t>33 RNAs (released recently in NDB</w:t>
      </w:r>
      <w:r w:rsidR="00245CBA">
        <w:rPr>
          <w:rStyle w:val="FootnoteReference"/>
          <w:rFonts w:ascii="MinionPro-Regular" w:hAnsi="MinionPro-Regular" w:cs="Times New Roman"/>
          <w:color w:val="000000"/>
          <w:sz w:val="28"/>
          <w:szCs w:val="28"/>
        </w:rPr>
        <w:footnoteReference w:id="1"/>
      </w:r>
      <w:r w:rsidR="00245CBA">
        <w:rPr>
          <w:rStyle w:val="fontstyle01"/>
          <w:rFonts w:cs="Times New Roman"/>
          <w:sz w:val="28"/>
          <w:szCs w:val="28"/>
        </w:rPr>
        <w:t>)</w:t>
      </w:r>
      <w:r w:rsidRPr="00BC17CA">
        <w:rPr>
          <w:rStyle w:val="fontstyle01"/>
          <w:rFonts w:cs="Times New Roman"/>
          <w:sz w:val="28"/>
          <w:szCs w:val="28"/>
        </w:rPr>
        <w:t xml:space="preserve"> with 52% accuracy</w:t>
      </w:r>
      <w:del w:id="52" w:author="Maryam Zare" w:date="2021-10-26T10:48:00Z">
        <w:r w:rsidRPr="00BC17CA" w:rsidDel="00D9104E">
          <w:rPr>
            <w:rStyle w:val="fontstyle01"/>
            <w:rFonts w:cs="Times New Roman"/>
            <w:sz w:val="28"/>
            <w:szCs w:val="28"/>
          </w:rPr>
          <w:delText>, i</w:delText>
        </w:r>
      </w:del>
      <w:ins w:id="53" w:author="Maryam Zare" w:date="2021-10-26T10:48:00Z">
        <w:r w:rsidR="00D9104E">
          <w:rPr>
            <w:rStyle w:val="fontstyle01"/>
            <w:rFonts w:cs="Times New Roman"/>
            <w:sz w:val="28"/>
            <w:szCs w:val="28"/>
          </w:rPr>
          <w:t>. I</w:t>
        </w:r>
      </w:ins>
      <w:r w:rsidRPr="00BC17CA">
        <w:rPr>
          <w:rStyle w:val="fontstyle01"/>
          <w:rFonts w:cs="Times New Roman"/>
          <w:sz w:val="28"/>
          <w:szCs w:val="28"/>
        </w:rPr>
        <w:t xml:space="preserve">t </w:t>
      </w:r>
      <w:del w:id="54" w:author="Maryam Zare" w:date="2021-10-26T10:48:00Z">
        <w:r w:rsidRPr="00BC17CA" w:rsidDel="00D9104E">
          <w:rPr>
            <w:rStyle w:val="fontstyle01"/>
            <w:rFonts w:cs="Times New Roman"/>
            <w:sz w:val="28"/>
            <w:szCs w:val="28"/>
          </w:rPr>
          <w:delText xml:space="preserve">means </w:delText>
        </w:r>
      </w:del>
      <w:ins w:id="55" w:author="Maryam Zare" w:date="2021-10-26T10:48:00Z">
        <w:r w:rsidR="00D9104E">
          <w:rPr>
            <w:rStyle w:val="fontstyle01"/>
            <w:rFonts w:cs="Times New Roman"/>
            <w:sz w:val="28"/>
            <w:szCs w:val="28"/>
          </w:rPr>
          <w:t>is</w:t>
        </w:r>
        <w:r w:rsidR="00D9104E" w:rsidRPr="00BC17CA">
          <w:rPr>
            <w:rStyle w:val="fontstyle01"/>
            <w:rFonts w:cs="Times New Roman"/>
            <w:sz w:val="28"/>
            <w:szCs w:val="28"/>
          </w:rPr>
          <w:t xml:space="preserve"> </w:t>
        </w:r>
      </w:ins>
      <w:r w:rsidRPr="00BC17CA">
        <w:rPr>
          <w:rStyle w:val="fontstyle01"/>
          <w:rFonts w:cs="Times New Roman"/>
          <w:sz w:val="28"/>
          <w:szCs w:val="28"/>
        </w:rPr>
        <w:t>much better than random accuracy (=25%).</w:t>
      </w:r>
    </w:p>
    <w:p w14:paraId="43280B8C" w14:textId="29F495E3" w:rsidR="00FB2CD3" w:rsidRDefault="00FB2CD3" w:rsidP="00FD382B">
      <w:pPr>
        <w:spacing w:line="360" w:lineRule="auto"/>
        <w:jc w:val="both"/>
        <w:rPr>
          <w:rStyle w:val="fontstyle01"/>
          <w:rFonts w:asciiTheme="majorBidi" w:hAnsiTheme="majorBidi" w:cstheme="majorBidi"/>
          <w:sz w:val="28"/>
          <w:szCs w:val="24"/>
        </w:rPr>
      </w:pPr>
      <w:r w:rsidRPr="00A42754">
        <w:rPr>
          <w:rStyle w:val="fontstyle01"/>
          <w:rFonts w:asciiTheme="majorBidi" w:hAnsiTheme="majorBidi" w:cstheme="majorBidi"/>
          <w:sz w:val="28"/>
          <w:szCs w:val="24"/>
        </w:rPr>
        <w:t xml:space="preserve">In the following subsections, we elaborate on the definition of </w:t>
      </w:r>
      <w:ins w:id="56" w:author="Maryam Zare" w:date="2021-10-26T10:48:00Z">
        <w:r w:rsidR="00D9104E">
          <w:rPr>
            <w:rStyle w:val="fontstyle01"/>
            <w:rFonts w:asciiTheme="majorBidi" w:hAnsiTheme="majorBidi" w:cstheme="majorBidi"/>
            <w:sz w:val="28"/>
            <w:szCs w:val="24"/>
          </w:rPr>
          <w:t xml:space="preserve">the </w:t>
        </w:r>
      </w:ins>
      <w:r w:rsidRPr="00A42754">
        <w:rPr>
          <w:rStyle w:val="fontstyle01"/>
          <w:rFonts w:asciiTheme="majorBidi" w:hAnsiTheme="majorBidi" w:cstheme="majorBidi"/>
          <w:sz w:val="28"/>
          <w:szCs w:val="24"/>
        </w:rPr>
        <w:t xml:space="preserve">RNA design problem, the input and output, the architecture and configurations of the </w:t>
      </w:r>
      <w:r w:rsidRPr="00FB2CD3">
        <w:rPr>
          <w:rStyle w:val="fontstyle01"/>
          <w:rFonts w:asciiTheme="majorBidi" w:hAnsiTheme="majorBidi" w:cstheme="majorBidi"/>
          <w:sz w:val="28"/>
          <w:szCs w:val="24"/>
          <w:u w:val="single"/>
        </w:rPr>
        <w:t>3D CNN</w:t>
      </w:r>
      <w:del w:id="57" w:author="Maryam Zare" w:date="2021-10-26T10:49:00Z">
        <w:r w:rsidRPr="00FB2CD3" w:rsidDel="00D9104E">
          <w:rPr>
            <w:rStyle w:val="fontstyle01"/>
            <w:rFonts w:asciiTheme="majorBidi" w:hAnsiTheme="majorBidi" w:cstheme="majorBidi"/>
            <w:sz w:val="28"/>
            <w:szCs w:val="24"/>
            <w:u w:val="single"/>
          </w:rPr>
          <w:delText>s</w:delText>
        </w:r>
      </w:del>
      <w:r w:rsidRPr="00FB2CD3">
        <w:rPr>
          <w:rStyle w:val="fontstyle01"/>
          <w:rFonts w:asciiTheme="majorBidi" w:hAnsiTheme="majorBidi" w:cstheme="majorBidi"/>
          <w:sz w:val="28"/>
          <w:szCs w:val="24"/>
          <w:u w:val="single"/>
        </w:rPr>
        <w:t>,</w:t>
      </w:r>
      <w:r w:rsidRPr="00A42754">
        <w:rPr>
          <w:rStyle w:val="fontstyle01"/>
          <w:rFonts w:asciiTheme="majorBidi" w:hAnsiTheme="majorBidi" w:cstheme="majorBidi"/>
          <w:sz w:val="28"/>
          <w:szCs w:val="24"/>
        </w:rPr>
        <w:t xml:space="preserve"> the training processes, the training</w:t>
      </w:r>
      <w:ins w:id="58" w:author="Maryam Zare" w:date="2021-10-26T10:49:00Z">
        <w:r w:rsidR="00D9104E">
          <w:rPr>
            <w:rStyle w:val="fontstyle01"/>
            <w:rFonts w:asciiTheme="majorBidi" w:hAnsiTheme="majorBidi" w:cstheme="majorBidi"/>
            <w:sz w:val="28"/>
            <w:szCs w:val="24"/>
          </w:rPr>
          <w:t>,</w:t>
        </w:r>
      </w:ins>
      <w:r w:rsidRPr="00A42754">
        <w:rPr>
          <w:rStyle w:val="fontstyle01"/>
          <w:rFonts w:asciiTheme="majorBidi" w:hAnsiTheme="majorBidi" w:cstheme="majorBidi"/>
          <w:sz w:val="28"/>
          <w:szCs w:val="24"/>
        </w:rPr>
        <w:t xml:space="preserve"> and </w:t>
      </w:r>
      <w:ins w:id="59" w:author="Maryam Zare" w:date="2021-10-26T10:49:00Z">
        <w:r w:rsidR="00D9104E">
          <w:rPr>
            <w:rStyle w:val="fontstyle01"/>
            <w:rFonts w:asciiTheme="majorBidi" w:hAnsiTheme="majorBidi" w:cstheme="majorBidi"/>
            <w:sz w:val="28"/>
            <w:szCs w:val="24"/>
          </w:rPr>
          <w:t xml:space="preserve">the </w:t>
        </w:r>
      </w:ins>
      <w:r w:rsidRPr="00A42754">
        <w:rPr>
          <w:rStyle w:val="fontstyle01"/>
          <w:rFonts w:asciiTheme="majorBidi" w:hAnsiTheme="majorBidi" w:cstheme="majorBidi"/>
          <w:sz w:val="28"/>
          <w:szCs w:val="24"/>
        </w:rPr>
        <w:t>test datasets</w:t>
      </w:r>
      <w:r>
        <w:rPr>
          <w:rStyle w:val="fontstyle01"/>
          <w:rFonts w:asciiTheme="majorBidi" w:hAnsiTheme="majorBidi" w:cstheme="majorBidi"/>
          <w:sz w:val="28"/>
          <w:szCs w:val="24"/>
        </w:rPr>
        <w:t>.</w:t>
      </w:r>
      <w:ins w:id="60" w:author="Maryam Zare" w:date="2021-10-26T10:49:00Z">
        <w:r w:rsidR="00D9104E">
          <w:rPr>
            <w:rStyle w:val="fontstyle01"/>
            <w:rFonts w:asciiTheme="majorBidi" w:hAnsiTheme="majorBidi" w:cstheme="majorBidi"/>
            <w:sz w:val="28"/>
            <w:szCs w:val="24"/>
          </w:rPr>
          <w:t xml:space="preserve"> Finally</w:t>
        </w:r>
      </w:ins>
      <w:ins w:id="61" w:author="Maryam Zare" w:date="2021-10-26T10:50:00Z">
        <w:r w:rsidR="00D9104E">
          <w:rPr>
            <w:rStyle w:val="fontstyle01"/>
            <w:rFonts w:asciiTheme="majorBidi" w:hAnsiTheme="majorBidi" w:cstheme="majorBidi"/>
            <w:sz w:val="28"/>
            <w:szCs w:val="24"/>
          </w:rPr>
          <w:t>, we discuss the results of our model.</w:t>
        </w:r>
      </w:ins>
    </w:p>
    <w:p w14:paraId="49DA6612" w14:textId="77777777" w:rsidR="00A643E7" w:rsidRDefault="00A643E7" w:rsidP="00FB2CD3">
      <w:pPr>
        <w:spacing w:line="360" w:lineRule="auto"/>
        <w:jc w:val="both"/>
        <w:rPr>
          <w:rStyle w:val="fontstyle01"/>
          <w:rFonts w:asciiTheme="majorBidi" w:hAnsiTheme="majorBidi" w:cstheme="majorBidi"/>
          <w:sz w:val="28"/>
          <w:szCs w:val="24"/>
        </w:rPr>
      </w:pPr>
    </w:p>
    <w:p w14:paraId="031CD314" w14:textId="2678AEEA" w:rsidR="00E931C5" w:rsidRPr="00D7473B" w:rsidRDefault="00E931C5" w:rsidP="00FB2CD3">
      <w:pPr>
        <w:spacing w:line="360" w:lineRule="auto"/>
        <w:jc w:val="both"/>
        <w:rPr>
          <w:rStyle w:val="fontstyle01"/>
          <w:rFonts w:asciiTheme="majorBidi" w:hAnsiTheme="majorBidi" w:cstheme="majorBidi"/>
          <w:b/>
          <w:bCs/>
          <w:sz w:val="32"/>
          <w:szCs w:val="32"/>
        </w:rPr>
      </w:pPr>
      <w:r w:rsidRPr="00D7473B">
        <w:rPr>
          <w:rFonts w:asciiTheme="majorBidi" w:hAnsiTheme="majorBidi" w:cstheme="majorBidi"/>
          <w:b/>
          <w:bCs/>
          <w:noProof/>
          <w:color w:val="000000"/>
          <w:sz w:val="32"/>
          <w:szCs w:val="32"/>
        </w:rPr>
        <mc:AlternateContent>
          <mc:Choice Requires="wps">
            <w:drawing>
              <wp:anchor distT="0" distB="0" distL="114300" distR="114300" simplePos="0" relativeHeight="251660288" behindDoc="0" locked="0" layoutInCell="1" allowOverlap="1" wp14:anchorId="6FE9D72D" wp14:editId="5F06D91C">
                <wp:simplePos x="0" y="0"/>
                <wp:positionH relativeFrom="column">
                  <wp:posOffset>-11268</wp:posOffset>
                </wp:positionH>
                <wp:positionV relativeFrom="paragraph">
                  <wp:posOffset>256540</wp:posOffset>
                </wp:positionV>
                <wp:extent cx="6018027" cy="21265"/>
                <wp:effectExtent l="0" t="0" r="20955" b="36195"/>
                <wp:wrapNone/>
                <wp:docPr id="4" name="Straight Connector 4"/>
                <wp:cNvGraphicFramePr/>
                <a:graphic xmlns:a="http://schemas.openxmlformats.org/drawingml/2006/main">
                  <a:graphicData uri="http://schemas.microsoft.com/office/word/2010/wordprocessingShape">
                    <wps:wsp>
                      <wps:cNvCnPr/>
                      <wps:spPr>
                        <a:xfrm flipV="1">
                          <a:off x="0" y="0"/>
                          <a:ext cx="6018027" cy="21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272F9B"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9pt,20.2pt" to="472.9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" strokecolor="#5b9bd5 [3204]" strokeweight=".5pt">
                <v:stroke joinstyle="miter"/>
              </v:line>
            </w:pict>
          </mc:Fallback>
        </mc:AlternateContent>
      </w:r>
      <w:r w:rsidR="00E67095" w:rsidRPr="00D7473B">
        <w:rPr>
          <w:rStyle w:val="fontstyle01"/>
          <w:rFonts w:asciiTheme="majorBidi" w:hAnsiTheme="majorBidi" w:cstheme="majorBidi"/>
          <w:b/>
          <w:bCs/>
          <w:sz w:val="32"/>
          <w:szCs w:val="32"/>
        </w:rPr>
        <w:t xml:space="preserve">2 </w:t>
      </w:r>
      <w:r w:rsidRPr="00D7473B">
        <w:rPr>
          <w:rStyle w:val="fontstyle01"/>
          <w:rFonts w:asciiTheme="majorBidi" w:hAnsiTheme="majorBidi" w:cstheme="majorBidi"/>
          <w:b/>
          <w:bCs/>
          <w:sz w:val="32"/>
          <w:szCs w:val="32"/>
        </w:rPr>
        <w:t>Material and methods</w:t>
      </w:r>
    </w:p>
    <w:p w14:paraId="475D0BAA" w14:textId="57752117" w:rsidR="00BA39F5" w:rsidRPr="00D7473B" w:rsidRDefault="00E67095" w:rsidP="00BA39F5">
      <w:pPr>
        <w:tabs>
          <w:tab w:val="left" w:pos="3225"/>
        </w:tabs>
        <w:spacing w:line="360" w:lineRule="auto"/>
        <w:jc w:val="both"/>
        <w:rPr>
          <w:rStyle w:val="fontstyle01"/>
          <w:rFonts w:asciiTheme="majorBidi" w:hAnsiTheme="majorBidi" w:cstheme="majorBidi"/>
          <w:b/>
          <w:bCs/>
          <w:sz w:val="28"/>
          <w:szCs w:val="28"/>
        </w:rPr>
      </w:pPr>
      <w:r w:rsidRPr="00D7473B">
        <w:rPr>
          <w:rStyle w:val="fontstyle01"/>
          <w:rFonts w:asciiTheme="majorBidi" w:hAnsiTheme="majorBidi" w:cstheme="majorBidi"/>
          <w:b/>
          <w:bCs/>
          <w:sz w:val="28"/>
          <w:szCs w:val="28"/>
        </w:rPr>
        <w:t xml:space="preserve">2.1 </w:t>
      </w:r>
      <w:r w:rsidR="00BA39F5" w:rsidRPr="00D7473B">
        <w:rPr>
          <w:rStyle w:val="fontstyle01"/>
          <w:rFonts w:asciiTheme="majorBidi" w:hAnsiTheme="majorBidi" w:cstheme="majorBidi"/>
          <w:b/>
          <w:bCs/>
          <w:sz w:val="28"/>
          <w:szCs w:val="28"/>
        </w:rPr>
        <w:t>RNA 3D design Problem</w:t>
      </w:r>
    </w:p>
    <w:p w14:paraId="579554B2" w14:textId="77777777" w:rsidR="00BA39F5" w:rsidRPr="002B2323" w:rsidRDefault="00BA39F5" w:rsidP="00BA39F5">
      <w:pPr>
        <w:spacing w:line="360" w:lineRule="auto"/>
        <w:jc w:val="both"/>
        <w:rPr>
          <w:rStyle w:val="fontstyle01"/>
          <w:rFonts w:asciiTheme="majorBidi" w:hAnsiTheme="majorBidi" w:cstheme="majorBidi"/>
          <w:sz w:val="28"/>
          <w:szCs w:val="28"/>
        </w:rPr>
      </w:pPr>
      <w:r w:rsidRPr="002B2323">
        <w:rPr>
          <w:rStyle w:val="fontstyle01"/>
          <w:rFonts w:asciiTheme="majorBidi" w:hAnsiTheme="majorBidi" w:cstheme="majorBidi"/>
          <w:sz w:val="28"/>
          <w:szCs w:val="28"/>
        </w:rPr>
        <w:t xml:space="preserve">The sequence of RNA </w:t>
      </w:r>
      <m:oMath>
        <m:r>
          <w:rPr>
            <w:rStyle w:val="fontstyle01"/>
            <w:rFonts w:ascii="Cambria Math" w:hAnsi="Cambria Math" w:cstheme="majorBidi"/>
            <w:sz w:val="28"/>
            <w:szCs w:val="28"/>
          </w:rPr>
          <m:t>B</m:t>
        </m:r>
      </m:oMath>
      <w:r w:rsidRPr="002B2323">
        <w:rPr>
          <w:rStyle w:val="fontstyle01"/>
          <w:rFonts w:asciiTheme="majorBidi" w:hAnsiTheme="majorBidi" w:cstheme="majorBidi"/>
          <w:sz w:val="28"/>
          <w:szCs w:val="28"/>
        </w:rPr>
        <w:t xml:space="preserve"> is defined as follows: </w:t>
      </w:r>
    </w:p>
    <w:p w14:paraId="16DF05A3" w14:textId="5D39C5D8" w:rsidR="00BA39F5" w:rsidRPr="002B2323" w:rsidRDefault="00BA39F5" w:rsidP="00BA39F5">
      <w:pPr>
        <w:spacing w:line="360" w:lineRule="auto"/>
        <w:jc w:val="both"/>
        <w:rPr>
          <w:rFonts w:asciiTheme="majorBidi" w:hAnsiTheme="majorBidi" w:cstheme="majorBidi" w:hint="cs"/>
          <w:color w:val="000000"/>
          <w:rtl/>
          <w:lang w:bidi="fa-IR"/>
        </w:rPr>
      </w:pPr>
      <w:r>
        <w:rPr>
          <w:rFonts w:asciiTheme="majorBidi" w:eastAsiaTheme="minorEastAsia" w:hAnsiTheme="majorBidi" w:cstheme="majorBidi"/>
          <w:sz w:val="32"/>
          <w:szCs w:val="32"/>
        </w:rPr>
        <w:t xml:space="preserve">                              </w:t>
      </w:r>
      <m:oMath>
        <m:sSup>
          <m:sSupPr>
            <m:ctrlPr>
              <w:rPr>
                <w:rFonts w:ascii="Cambria Math" w:hAnsi="Cambria Math" w:cstheme="majorBidi"/>
              </w:rPr>
            </m:ctrlPr>
          </m:sSupPr>
          <m:e>
            <m:r>
              <w:rPr>
                <w:rFonts w:ascii="Cambria Math" w:hAnsi="Cambria Math" w:cstheme="majorBidi"/>
              </w:rPr>
              <m:t>S</m:t>
            </m:r>
          </m:e>
          <m:sup>
            <m:r>
              <w:rPr>
                <w:rFonts w:ascii="Cambria Math" w:hAnsi="Cambria Math" w:cstheme="majorBidi"/>
              </w:rPr>
              <m:t>B</m:t>
            </m:r>
          </m:sup>
        </m:sSup>
        <m:r>
          <w:rPr>
            <w:rFonts w:ascii="Cambria Math" w:hAnsi="Cambria Math" w:cstheme="majorBidi"/>
          </w:rPr>
          <m:t>=</m:t>
        </m:r>
        <w:moveToRangeStart w:id="62" w:author="Maryam Zare" w:date="2021-10-26T10:51:00Z" w:name="move86137881"/>
        <m:sSubSup>
          <m:sSubSupPr>
            <m:ctrlPr>
              <w:rPr>
                <w:rFonts w:ascii="Cambria Math" w:hAnsi="Cambria Math" w:cstheme="majorBidi"/>
              </w:rPr>
            </m:ctrlPr>
          </m:sSubSupPr>
          <m:e>
            <m:r>
              <w:rPr>
                <w:rFonts w:ascii="Cambria Math" w:hAnsi="Cambria Math" w:cstheme="majorBidi"/>
              </w:rPr>
              <m:t>s</m:t>
            </m:r>
          </m:e>
          <m:sub>
            <m:r>
              <m:rPr>
                <m:sty m:val="p"/>
              </m:rPr>
              <w:rPr>
                <w:rFonts w:ascii="Cambria Math" w:hAnsi="Cambria Math" w:cstheme="majorBidi"/>
              </w:rPr>
              <m:t>1</m:t>
            </m:r>
          </m:sub>
          <m:sup>
            <m:r>
              <w:rPr>
                <w:rFonts w:ascii="Cambria Math" w:hAnsi="Cambria Math" w:cstheme="majorBidi"/>
              </w:rPr>
              <m:t>B</m:t>
            </m:r>
          </m:sup>
        </m:sSubSup>
        <m:sSubSup>
          <m:sSubSupPr>
            <m:ctrlPr>
              <w:rPr>
                <w:rFonts w:ascii="Cambria Math" w:hAnsi="Cambria Math" w:cstheme="majorBidi"/>
              </w:rPr>
            </m:ctrlPr>
          </m:sSubSupPr>
          <m:e>
            <m:r>
              <w:rPr>
                <w:rFonts w:ascii="Cambria Math" w:hAnsi="Cambria Math" w:cstheme="majorBidi"/>
              </w:rPr>
              <m:t>s</m:t>
            </m:r>
          </m:e>
          <m:sub>
            <m:r>
              <m:rPr>
                <m:sty m:val="p"/>
              </m:rPr>
              <w:rPr>
                <w:rFonts w:ascii="Cambria Math" w:hAnsi="Cambria Math" w:cstheme="majorBidi"/>
              </w:rPr>
              <m:t>2</m:t>
            </m:r>
          </m:sub>
          <m:sup>
            <m:r>
              <w:rPr>
                <w:rFonts w:ascii="Cambria Math" w:hAnsi="Cambria Math" w:cstheme="majorBidi"/>
              </w:rPr>
              <m:t>B</m:t>
            </m:r>
          </m:sup>
        </m:sSubSup>
        <m:sSubSup>
          <m:sSubSupPr>
            <m:ctrlPr>
              <w:rPr>
                <w:rFonts w:ascii="Cambria Math" w:hAnsi="Cambria Math" w:cstheme="majorBidi"/>
              </w:rPr>
            </m:ctrlPr>
          </m:sSubSupPr>
          <m:e>
            <m:r>
              <m:rPr>
                <m:sty m:val="p"/>
              </m:rPr>
              <w:rPr>
                <w:rFonts w:ascii="Cambria Math" w:hAnsi="Cambria Math" w:cstheme="majorBidi"/>
              </w:rPr>
              <m:t>…</m:t>
            </m:r>
            <m:r>
              <w:rPr>
                <w:rFonts w:ascii="Cambria Math" w:hAnsi="Cambria Math" w:cstheme="majorBidi"/>
              </w:rPr>
              <m:t>s</m:t>
            </m:r>
          </m:e>
          <m:sub>
            <m:r>
              <w:rPr>
                <w:rFonts w:ascii="Cambria Math" w:hAnsi="Cambria Math" w:cstheme="majorBidi"/>
              </w:rPr>
              <m:t>n</m:t>
            </m:r>
          </m:sub>
          <m:sup>
            <m:r>
              <w:rPr>
                <w:rFonts w:ascii="Cambria Math" w:hAnsi="Cambria Math" w:cstheme="majorBidi"/>
              </w:rPr>
              <m:t>B</m:t>
            </m:r>
          </m:sup>
        </m:sSubSup>
        <m:r>
          <w:ins w:id="63" w:author="Maryam Zare" w:date="2021-10-26T10:51:00Z">
            <w:rPr>
              <w:rFonts w:ascii="Cambria Math" w:hAnsi="Cambria Math" w:cstheme="majorBidi"/>
            </w:rPr>
            <m:t xml:space="preserve">,   </m:t>
          </w:ins>
        </m:r>
        <m:r>
          <w:ins w:id="64" w:author="Maryam Zare" w:date="2021-10-26T10:51:00Z">
            <w:rPr>
              <w:rFonts w:ascii="Cambria Math" w:hAnsi="Cambria Math" w:cstheme="majorBidi"/>
            </w:rPr>
            <m:t xml:space="preserve">Ɐ </m:t>
          </w:ins>
        </m:r>
        <m:r>
          <w:ins w:id="65" w:author="Maryam Zare" w:date="2021-10-26T10:57:00Z">
            <w:rPr>
              <w:rFonts w:ascii="Cambria Math" w:hAnsi="Cambria Math" w:cstheme="majorBidi"/>
            </w:rPr>
            <m:t>i=1…n</m:t>
          </w:ins>
        </m:r>
        <m:r>
          <w:ins w:id="66" w:author="Maryam Zare" w:date="2021-10-26T10:51:00Z">
            <w:rPr>
              <w:rFonts w:ascii="Cambria Math" w:hAnsi="Cambria Math" w:cstheme="majorBidi"/>
            </w:rPr>
            <m:t>:</m:t>
          </w:ins>
        </m:r>
        <m:r>
          <w:ins w:id="67" w:author="Maryam Zare" w:date="2021-10-26T10:52:00Z">
            <w:rPr>
              <w:rFonts w:ascii="Cambria Math" w:hAnsi="Cambria Math" w:cstheme="majorBidi"/>
            </w:rPr>
            <m:t xml:space="preserve">    </m:t>
          </w:ins>
        </m:r>
        <m:r>
          <w:ins w:id="68" w:author="Maryam Zare" w:date="2021-10-26T10:51:00Z">
            <w:rPr>
              <w:rFonts w:ascii="Cambria Math" w:hAnsi="Cambria Math" w:cstheme="majorBidi"/>
            </w:rPr>
            <m:t xml:space="preserve"> </m:t>
          </w:ins>
        </m:r>
        <m:sSubSup>
          <m:sSubSupPr>
            <m:ctrlPr>
              <w:ins w:id="69" w:author="Maryam Zare" w:date="2021-10-26T10:51:00Z">
                <w:rPr>
                  <w:rFonts w:ascii="Cambria Math" w:hAnsi="Cambria Math" w:cstheme="majorBidi"/>
                  <w:i/>
                </w:rPr>
              </w:ins>
            </m:ctrlPr>
          </m:sSubSupPr>
          <m:e>
            <m:r>
              <w:ins w:id="70" w:author="Maryam Zare" w:date="2021-10-26T10:51:00Z">
                <w:rPr>
                  <w:rFonts w:ascii="Cambria Math" w:hAnsi="Cambria Math" w:cstheme="majorBidi"/>
                </w:rPr>
                <m:t>s</m:t>
              </w:ins>
            </m:r>
          </m:e>
          <m:sub>
            <m:r>
              <w:ins w:id="71" w:author="Maryam Zare" w:date="2021-10-26T10:51:00Z">
                <w:rPr>
                  <w:rFonts w:ascii="Cambria Math" w:hAnsi="Cambria Math" w:cstheme="majorBidi"/>
                </w:rPr>
                <m:t>i</m:t>
              </w:ins>
            </m:r>
          </m:sub>
          <m:sup>
            <m:r>
              <w:ins w:id="72" w:author="Maryam Zare" w:date="2021-10-26T10:51:00Z">
                <w:rPr>
                  <w:rFonts w:ascii="Cambria Math" w:hAnsi="Cambria Math" w:cstheme="majorBidi"/>
                </w:rPr>
                <m:t>B</m:t>
              </w:ins>
            </m:r>
          </m:sup>
        </m:sSubSup>
        <m:r>
          <w:ins w:id="73" w:author="Maryam Zare" w:date="2021-10-26T10:51:00Z">
            <w:rPr>
              <w:rFonts w:ascii="Cambria Math" w:hAnsi="Cambria Math" w:cstheme="majorBidi"/>
            </w:rPr>
            <m:t xml:space="preserve"> ϵ {A , C , G</m:t>
          </w:ins>
        </m:r>
        <m:r>
          <w:ins w:id="74" w:author="Maryam Zare" w:date="2021-10-26T10:51:00Z">
            <w:rPr>
              <w:rFonts w:ascii="Cambria Math" w:hAnsi="Cambria Math" w:cstheme="majorBidi"/>
              <w:rtl/>
            </w:rPr>
            <m:t xml:space="preserve"> </m:t>
          </w:ins>
        </m:r>
        <m:r>
          <w:ins w:id="75" w:author="Maryam Zare" w:date="2021-10-26T10:51:00Z">
            <w:rPr>
              <w:rFonts w:ascii="Cambria Math" w:hAnsi="Cambria Math" w:cstheme="majorBidi"/>
            </w:rPr>
            <m:t>, U},</m:t>
          </w:ins>
        </m:r>
      </m:oMath>
      <w:moveTo w:id="76" w:author="Maryam Zare" w:date="2021-10-26T10:51:00Z">
        <w:del w:id="77" w:author="Maryam Zare" w:date="2021-10-26T10:51:00Z">
          <w:r w:rsidR="00D9104E" w:rsidRPr="002B2323" w:rsidDel="00D9104E">
            <w:rPr>
              <w:rFonts w:asciiTheme="majorBidi" w:hAnsiTheme="majorBidi" w:cstheme="majorBidi"/>
            </w:rPr>
            <w:delText>,</w:delText>
          </w:r>
        </w:del>
        <w:r w:rsidR="00D9104E" w:rsidRPr="002B2323">
          <w:rPr>
            <w:rFonts w:asciiTheme="majorBidi" w:hAnsiTheme="majorBidi" w:cstheme="majorBidi"/>
          </w:rPr>
          <w:t xml:space="preserve">  </w:t>
        </w:r>
      </w:moveTo>
      <w:moveToRangeEnd w:id="62"/>
      <w:r w:rsidRPr="002B2323">
        <w:rPr>
          <w:rFonts w:asciiTheme="majorBidi" w:hAnsiTheme="majorBidi" w:cstheme="majorBidi"/>
        </w:rPr>
        <w:t xml:space="preserve"> </w:t>
      </w:r>
      <w:moveFromRangeStart w:id="78" w:author="Maryam Zare" w:date="2021-10-26T10:51:00Z" w:name="move86137881"/>
      <m:oMath>
        <m:sSubSup>
          <m:sSubSupPr>
            <m:ctrlPr>
              <w:rPr>
                <w:rFonts w:ascii="Cambria Math" w:hAnsi="Cambria Math" w:cstheme="majorBidi"/>
              </w:rPr>
            </m:ctrlPr>
          </m:sSubSupPr>
          <m:e>
            <m:r>
              <w:rPr>
                <w:rFonts w:ascii="Cambria Math" w:hAnsi="Cambria Math" w:cstheme="majorBidi"/>
              </w:rPr>
              <m:t>s</m:t>
            </m:r>
          </m:e>
          <m:sub>
            <m:r>
              <m:rPr>
                <m:sty m:val="p"/>
              </m:rPr>
              <w:rPr>
                <w:rFonts w:ascii="Cambria Math" w:hAnsi="Cambria Math" w:cstheme="majorBidi"/>
              </w:rPr>
              <m:t>1</m:t>
            </m:r>
          </m:sub>
          <m:sup>
            <m:r>
              <w:rPr>
                <w:rFonts w:ascii="Cambria Math" w:hAnsi="Cambria Math" w:cstheme="majorBidi"/>
              </w:rPr>
              <m:t>B</m:t>
            </m:r>
          </m:sup>
        </m:sSubSup>
        <m:sSubSup>
          <m:sSubSupPr>
            <m:ctrlPr>
              <w:rPr>
                <w:rFonts w:ascii="Cambria Math" w:hAnsi="Cambria Math" w:cstheme="majorBidi"/>
              </w:rPr>
            </m:ctrlPr>
          </m:sSubSupPr>
          <m:e>
            <m:r>
              <w:rPr>
                <w:rFonts w:ascii="Cambria Math" w:hAnsi="Cambria Math" w:cstheme="majorBidi"/>
              </w:rPr>
              <m:t>s</m:t>
            </m:r>
          </m:e>
          <m:sub>
            <m:r>
              <m:rPr>
                <m:sty m:val="p"/>
              </m:rPr>
              <w:rPr>
                <w:rFonts w:ascii="Cambria Math" w:hAnsi="Cambria Math" w:cstheme="majorBidi"/>
              </w:rPr>
              <m:t>2</m:t>
            </m:r>
          </m:sub>
          <m:sup>
            <m:r>
              <w:rPr>
                <w:rFonts w:ascii="Cambria Math" w:hAnsi="Cambria Math" w:cstheme="majorBidi"/>
              </w:rPr>
              <m:t>B</m:t>
            </m:r>
          </m:sup>
        </m:sSubSup>
        <m:sSubSup>
          <m:sSubSupPr>
            <m:ctrlPr>
              <w:rPr>
                <w:rFonts w:ascii="Cambria Math" w:hAnsi="Cambria Math" w:cstheme="majorBidi"/>
              </w:rPr>
            </m:ctrlPr>
          </m:sSubSupPr>
          <m:e>
            <m:r>
              <m:rPr>
                <m:sty m:val="p"/>
              </m:rPr>
              <w:rPr>
                <w:rFonts w:ascii="Cambria Math" w:hAnsi="Cambria Math" w:cstheme="majorBidi"/>
              </w:rPr>
              <m:t>…</m:t>
            </m:r>
            <m:r>
              <w:rPr>
                <w:rFonts w:ascii="Cambria Math" w:hAnsi="Cambria Math" w:cstheme="majorBidi"/>
              </w:rPr>
              <m:t>s</m:t>
            </m:r>
          </m:e>
          <m:sub>
            <m:r>
              <w:rPr>
                <w:rFonts w:ascii="Cambria Math" w:hAnsi="Cambria Math" w:cstheme="majorBidi"/>
              </w:rPr>
              <m:t>n</m:t>
            </m:r>
          </m:sub>
          <m:sup>
            <m:r>
              <w:rPr>
                <w:rFonts w:ascii="Cambria Math" w:hAnsi="Cambria Math" w:cstheme="majorBidi"/>
              </w:rPr>
              <m:t>B</m:t>
            </m:r>
          </m:sup>
        </m:sSubSup>
      </m:oMath>
      <w:moveFrom w:id="79" w:author="Maryam Zare" w:date="2021-10-26T10:51:00Z">
        <w:r w:rsidRPr="002B2323" w:rsidDel="00D9104E">
          <w:rPr>
            <w:rFonts w:asciiTheme="majorBidi" w:hAnsiTheme="majorBidi" w:cstheme="majorBidi"/>
          </w:rPr>
          <w:t xml:space="preserve">,  </w:t>
        </w:r>
      </w:moveFrom>
      <w:moveFromRangeEnd w:id="78"/>
      <w:del w:id="80" w:author="Maryam Zare" w:date="2021-10-26T10:51:00Z">
        <w:r w:rsidRPr="002B2323" w:rsidDel="00D9104E">
          <w:rPr>
            <w:rFonts w:asciiTheme="majorBidi" w:hAnsiTheme="majorBidi" w:cstheme="majorBidi"/>
          </w:rPr>
          <w:delText xml:space="preserve">Ɐ i: </w:delText>
        </w:r>
      </w:del>
      <m:oMath>
        <m:sSubSup>
          <m:sSubSupPr>
            <m:ctrlPr>
              <w:del w:id="81" w:author="Maryam Zare" w:date="2021-10-26T10:51:00Z">
                <w:rPr>
                  <w:rFonts w:ascii="Cambria Math" w:hAnsi="Cambria Math" w:cstheme="majorBidi"/>
                </w:rPr>
              </w:del>
            </m:ctrlPr>
          </m:sSubSupPr>
          <m:e>
            <m:r>
              <w:del w:id="82" w:author="Maryam Zare" w:date="2021-10-26T10:51:00Z">
                <w:rPr>
                  <w:rFonts w:ascii="Cambria Math" w:hAnsi="Cambria Math" w:cstheme="majorBidi"/>
                </w:rPr>
                <m:t>s</m:t>
              </w:del>
            </m:r>
          </m:e>
          <m:sub>
            <m:r>
              <w:del w:id="83" w:author="Maryam Zare" w:date="2021-10-26T10:51:00Z">
                <w:rPr>
                  <w:rFonts w:ascii="Cambria Math" w:hAnsi="Cambria Math" w:cstheme="majorBidi"/>
                </w:rPr>
                <m:t>i</m:t>
              </w:del>
            </m:r>
          </m:sub>
          <m:sup>
            <m:r>
              <w:del w:id="84" w:author="Maryam Zare" w:date="2021-10-26T10:51:00Z">
                <w:rPr>
                  <w:rFonts w:ascii="Cambria Math" w:hAnsi="Cambria Math" w:cstheme="majorBidi"/>
                </w:rPr>
                <m:t>B</m:t>
              </w:del>
            </m:r>
          </m:sup>
        </m:sSubSup>
      </m:oMath>
      <w:del w:id="85" w:author="Maryam Zare" w:date="2021-10-26T10:51:00Z">
        <w:r w:rsidRPr="002B2323" w:rsidDel="00D9104E">
          <w:rPr>
            <w:rFonts w:asciiTheme="majorBidi" w:hAnsiTheme="majorBidi" w:cstheme="majorBidi"/>
          </w:rPr>
          <w:delText xml:space="preserve"> ϵ { A , C , G</w:delText>
        </w:r>
        <w:r w:rsidRPr="002B2323" w:rsidDel="00D9104E">
          <w:rPr>
            <w:rFonts w:asciiTheme="majorBidi" w:hAnsiTheme="majorBidi" w:cstheme="majorBidi"/>
            <w:rtl/>
          </w:rPr>
          <w:delText xml:space="preserve"> </w:delText>
        </w:r>
        <w:r w:rsidRPr="002B2323" w:rsidDel="00D9104E">
          <w:rPr>
            <w:rFonts w:asciiTheme="majorBidi" w:hAnsiTheme="majorBidi" w:cstheme="majorBidi"/>
          </w:rPr>
          <w:delText>, U},</w:delText>
        </w:r>
      </w:del>
      <w:r w:rsidRPr="002B2323">
        <w:rPr>
          <w:rFonts w:asciiTheme="majorBidi" w:hAnsiTheme="majorBidi" w:cstheme="majorBidi" w:hint="cs"/>
          <w:rtl/>
        </w:rPr>
        <w:t xml:space="preserve"> </w:t>
      </w:r>
      <w:r w:rsidRPr="002B2323">
        <w:rPr>
          <w:rFonts w:asciiTheme="majorBidi" w:hAnsiTheme="majorBidi" w:cstheme="majorBidi"/>
        </w:rPr>
        <w:t xml:space="preserve">             </w:t>
      </w:r>
      <w:r>
        <w:rPr>
          <w:rFonts w:asciiTheme="majorBidi" w:hAnsiTheme="majorBidi" w:cstheme="majorBidi"/>
        </w:rPr>
        <w:t xml:space="preserve">                            </w:t>
      </w:r>
      <w:r w:rsidRPr="002B2323">
        <w:rPr>
          <w:rFonts w:asciiTheme="majorBidi" w:hAnsiTheme="majorBidi" w:cstheme="majorBidi"/>
        </w:rPr>
        <w:t xml:space="preserve">          (1)</w:t>
      </w:r>
    </w:p>
    <w:p w14:paraId="04E7F0F2" w14:textId="45A8AB19" w:rsidR="00BA39F5" w:rsidRPr="002B2323" w:rsidRDefault="00BA39F5" w:rsidP="00BA39F5">
      <w:pPr>
        <w:spacing w:line="360" w:lineRule="auto"/>
        <w:jc w:val="both"/>
        <w:rPr>
          <w:rStyle w:val="fontstyle01"/>
          <w:rFonts w:asciiTheme="majorBidi" w:hAnsiTheme="majorBidi" w:cstheme="majorBidi"/>
          <w:sz w:val="28"/>
          <w:szCs w:val="28"/>
        </w:rPr>
      </w:pPr>
      <w:r w:rsidRPr="002B2323">
        <w:rPr>
          <w:rFonts w:asciiTheme="majorBidi" w:hAnsiTheme="majorBidi" w:cstheme="majorBidi"/>
          <w:sz w:val="28"/>
          <w:szCs w:val="28"/>
        </w:rPr>
        <w:lastRenderedPageBreak/>
        <w:t>where A, C, G</w:t>
      </w:r>
      <w:ins w:id="86" w:author="Maryam Zare" w:date="2021-10-26T10:56:00Z">
        <w:r w:rsidR="00FD382B">
          <w:rPr>
            <w:rFonts w:asciiTheme="majorBidi" w:hAnsiTheme="majorBidi" w:cstheme="majorBidi"/>
            <w:sz w:val="28"/>
            <w:szCs w:val="28"/>
          </w:rPr>
          <w:t>,</w:t>
        </w:r>
      </w:ins>
      <w:r w:rsidRPr="002B2323">
        <w:rPr>
          <w:rFonts w:asciiTheme="majorBidi" w:hAnsiTheme="majorBidi" w:cstheme="majorBidi"/>
          <w:sz w:val="28"/>
          <w:szCs w:val="28"/>
        </w:rPr>
        <w:t xml:space="preserve"> and U refer to </w:t>
      </w:r>
      <w:r w:rsidRPr="002B2323">
        <w:rPr>
          <w:rStyle w:val="fontstyle01"/>
          <w:rFonts w:asciiTheme="majorBidi" w:hAnsiTheme="majorBidi" w:cstheme="majorBidi"/>
          <w:sz w:val="28"/>
          <w:szCs w:val="28"/>
        </w:rPr>
        <w:t>adenine, guanine, cytosine</w:t>
      </w:r>
      <w:ins w:id="87" w:author="Maryam Zare" w:date="2021-10-26T10:56:00Z">
        <w:r w:rsidR="00FD382B">
          <w:rPr>
            <w:rStyle w:val="fontstyle01"/>
            <w:rFonts w:asciiTheme="majorBidi" w:hAnsiTheme="majorBidi" w:cstheme="majorBidi"/>
            <w:sz w:val="28"/>
            <w:szCs w:val="28"/>
          </w:rPr>
          <w:t>,</w:t>
        </w:r>
      </w:ins>
      <w:r w:rsidRPr="002B2323">
        <w:rPr>
          <w:rStyle w:val="fontstyle01"/>
          <w:rFonts w:asciiTheme="majorBidi" w:hAnsiTheme="majorBidi" w:cstheme="majorBidi"/>
          <w:sz w:val="28"/>
          <w:szCs w:val="28"/>
        </w:rPr>
        <w:t xml:space="preserve"> and uracil nucleotides, respectively. </w:t>
      </w:r>
    </w:p>
    <w:p w14:paraId="51132644" w14:textId="77777777" w:rsidR="00BA39F5" w:rsidRPr="002B2323" w:rsidRDefault="00BA39F5" w:rsidP="00BA39F5">
      <w:pPr>
        <w:spacing w:line="360" w:lineRule="auto"/>
        <w:jc w:val="both"/>
        <w:rPr>
          <w:rStyle w:val="fontstyle01"/>
          <w:rFonts w:asciiTheme="majorBidi" w:eastAsiaTheme="minorEastAsia" w:hAnsiTheme="majorBidi" w:cstheme="majorBidi"/>
          <w:sz w:val="28"/>
          <w:szCs w:val="28"/>
        </w:rPr>
      </w:pPr>
      <w:r>
        <w:rPr>
          <w:rStyle w:val="fontstyle01"/>
          <w:rFonts w:asciiTheme="majorBidi" w:hAnsiTheme="majorBidi" w:cstheme="majorBidi"/>
          <w:sz w:val="28"/>
          <w:szCs w:val="28"/>
        </w:rPr>
        <w:t xml:space="preserve">The 3D </w:t>
      </w:r>
      <w:r w:rsidRPr="002B2323">
        <w:rPr>
          <w:rStyle w:val="fontstyle01"/>
          <w:rFonts w:asciiTheme="majorBidi" w:hAnsiTheme="majorBidi" w:cstheme="majorBidi"/>
          <w:sz w:val="28"/>
          <w:szCs w:val="28"/>
        </w:rPr>
        <w:t xml:space="preserve">structure of RNA </w:t>
      </w:r>
      <m:oMath>
        <m:r>
          <w:rPr>
            <w:rStyle w:val="fontstyle01"/>
            <w:rFonts w:ascii="Cambria Math" w:hAnsi="Cambria Math" w:cstheme="majorBidi"/>
            <w:sz w:val="28"/>
            <w:szCs w:val="28"/>
          </w:rPr>
          <m:t>B</m:t>
        </m:r>
      </m:oMath>
      <w:r w:rsidRPr="002B2323">
        <w:rPr>
          <w:rStyle w:val="fontstyle01"/>
          <w:rFonts w:asciiTheme="majorBidi" w:eastAsiaTheme="minorEastAsia" w:hAnsiTheme="majorBidi" w:cstheme="majorBidi"/>
          <w:sz w:val="28"/>
          <w:szCs w:val="28"/>
        </w:rPr>
        <w:t xml:space="preserve"> is noted as bellow:</w:t>
      </w:r>
    </w:p>
    <w:p w14:paraId="66AFDAF0" w14:textId="2F31DD90" w:rsidR="00BA39F5" w:rsidRPr="002B2323" w:rsidRDefault="00BA39F5" w:rsidP="00EC1352">
      <w:pPr>
        <w:spacing w:line="360" w:lineRule="auto"/>
        <w:jc w:val="both"/>
        <w:rPr>
          <w:rFonts w:asciiTheme="majorBidi" w:eastAsiaTheme="minorEastAsia" w:hAnsiTheme="majorBidi" w:cstheme="majorBidi"/>
        </w:rPr>
      </w:pPr>
      <w:r>
        <w:rPr>
          <w:rFonts w:asciiTheme="majorBidi" w:eastAsiaTheme="minorEastAsia" w:hAnsiTheme="majorBidi" w:cstheme="majorBidi"/>
        </w:rPr>
        <w:t xml:space="preserve">                           </w:t>
      </w:r>
      <m:oMath>
        <m:sSup>
          <m:sSupPr>
            <m:ctrlPr>
              <w:rPr>
                <w:rFonts w:ascii="Cambria Math" w:hAnsi="Cambria Math"/>
              </w:rPr>
            </m:ctrlPr>
          </m:sSupPr>
          <m:e>
            <m:r>
              <w:rPr>
                <w:rFonts w:ascii="Cambria Math" w:hAnsi="Cambria Math"/>
              </w:rPr>
              <m:t>Γ</m:t>
            </m:r>
          </m:e>
          <m:sup>
            <m:r>
              <m:rPr>
                <m:scr m:val="script"/>
                <m:sty m:val="p"/>
              </m:rPr>
              <w:rPr>
                <w:rFonts w:ascii="Cambria Math" w:hAnsi="Cambria Math"/>
              </w:rPr>
              <m:t>B</m:t>
            </m:r>
          </m:sup>
        </m:sSup>
        <m:r>
          <m:rPr>
            <m:sty m:val="p"/>
          </m:rPr>
          <w:rPr>
            <w:rFonts w:ascii="Cambria Math" w:hAnsi="Cambria Math"/>
          </w:rPr>
          <m:t>=</m:t>
        </m:r>
        <m:d>
          <m:dPr>
            <m:begChr m:val="["/>
            <m:endChr m:val="|"/>
            <m:ctrlPr>
              <w:rPr>
                <w:rFonts w:ascii="Cambria Math" w:hAnsi="Cambria Math"/>
              </w:rPr>
            </m:ctrlPr>
          </m:dPr>
          <m:e>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ij</m:t>
                        </m:r>
                      </m:sub>
                    </m:sSub>
                  </m:e>
                  <m:sup>
                    <m:r>
                      <m:rPr>
                        <m:scr m:val="script"/>
                        <m:sty m:val="p"/>
                      </m:rPr>
                      <w:rPr>
                        <w:rFonts w:ascii="Cambria Math" w:hAnsi="Cambria Math"/>
                      </w:rPr>
                      <m:t>B</m:t>
                    </m:r>
                  </m:sup>
                </m:sSup>
                <m:r>
                  <m:rPr>
                    <m:sty m:val="p"/>
                  </m:rPr>
                  <w:rPr>
                    <w:rFonts w:ascii="Cambria Math" w:hAnsi="Cambria Math"/>
                  </w:rPr>
                  <m:t xml:space="preserve">. </m:t>
                </m:r>
                <m:sSup>
                  <m:sSupPr>
                    <m:ctrlPr>
                      <w:rPr>
                        <w:rFonts w:ascii="Cambria Math" w:hAnsi="Cambria Math"/>
                      </w:rPr>
                    </m:ctrlPr>
                  </m:sSupPr>
                  <m:e>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ij</m:t>
                        </m:r>
                      </m:sub>
                    </m:sSub>
                  </m:e>
                  <m:sup>
                    <m:r>
                      <m:rPr>
                        <m:scr m:val="script"/>
                        <m:sty m:val="p"/>
                      </m:rPr>
                      <w:rPr>
                        <w:rFonts w:ascii="Cambria Math" w:hAnsi="Cambria Math"/>
                      </w:rPr>
                      <m:t>B</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bi"/>
                          </m:rPr>
                          <w:rPr>
                            <w:rFonts w:ascii="Cambria Math" w:hAnsi="Cambria Math"/>
                          </w:rPr>
                          <m:t>z</m:t>
                        </m:r>
                      </m:e>
                      <m:sub>
                        <m:r>
                          <m:rPr>
                            <m:sty m:val="bi"/>
                          </m:rPr>
                          <w:rPr>
                            <w:rFonts w:ascii="Cambria Math" w:hAnsi="Cambria Math"/>
                          </w:rPr>
                          <m:t>ij</m:t>
                        </m:r>
                      </m:sub>
                    </m:sSub>
                  </m:e>
                  <m:sup>
                    <m:r>
                      <m:rPr>
                        <m:scr m:val="script"/>
                        <m:sty m:val="p"/>
                      </m:rPr>
                      <w:rPr>
                        <w:rFonts w:ascii="Cambria Math" w:hAnsi="Cambria Math"/>
                      </w:rPr>
                      <m:t>B</m:t>
                    </m:r>
                  </m:sup>
                </m:sSup>
              </m:e>
            </m:d>
            <m:r>
              <m:rPr>
                <m:sty m:val="p"/>
              </m:rPr>
              <w:rPr>
                <w:rFonts w:ascii="Cambria Math" w:hAnsi="Cambria Math"/>
              </w:rPr>
              <m:t xml:space="preserve"> </m:t>
            </m:r>
          </m:e>
        </m:d>
        <m:r>
          <m:rPr>
            <m:sty m:val="p"/>
          </m:rPr>
          <w:rPr>
            <w:rFonts w:ascii="Cambria Math" w:hAnsi="Cambria Math"/>
          </w:rPr>
          <m:t xml:space="preserve"> </m:t>
        </m:r>
        <m:sSup>
          <m:sSupPr>
            <m:ctrlPr>
              <w:rPr>
                <w:rFonts w:ascii="Cambria Math" w:hAnsi="Cambria Math"/>
              </w:rPr>
            </m:ctrlPr>
          </m:sSupPr>
          <m:e>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ij</m:t>
                </m:r>
              </m:sub>
            </m:sSub>
          </m:e>
          <m:sup>
            <m:r>
              <m:rPr>
                <m:scr m:val="script"/>
                <m:sty m:val="p"/>
              </m:rPr>
              <w:rPr>
                <w:rFonts w:ascii="Cambria Math" w:hAnsi="Cambria Math"/>
              </w:rPr>
              <m:t>B</m:t>
            </m:r>
          </m:sup>
        </m:sSup>
        <m:r>
          <m:rPr>
            <m:sty m:val="p"/>
          </m:rPr>
          <w:rPr>
            <w:rFonts w:ascii="Cambria Math" w:hAnsi="Cambria Math"/>
          </w:rPr>
          <m:t xml:space="preserve">. </m:t>
        </m:r>
        <m:sSup>
          <m:sSupPr>
            <m:ctrlPr>
              <w:rPr>
                <w:rFonts w:ascii="Cambria Math" w:hAnsi="Cambria Math"/>
              </w:rPr>
            </m:ctrlPr>
          </m:sSupPr>
          <m:e>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ij</m:t>
                </m:r>
              </m:sub>
            </m:sSub>
          </m:e>
          <m:sup>
            <m:r>
              <m:rPr>
                <m:scr m:val="script"/>
                <m:sty m:val="p"/>
              </m:rPr>
              <w:rPr>
                <w:rFonts w:ascii="Cambria Math" w:hAnsi="Cambria Math"/>
              </w:rPr>
              <m:t>B</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bi"/>
                  </m:rPr>
                  <w:rPr>
                    <w:rFonts w:ascii="Cambria Math" w:hAnsi="Cambria Math"/>
                  </w:rPr>
                  <m:t>z</m:t>
                </m:r>
              </m:e>
              <m:sub>
                <m:r>
                  <m:rPr>
                    <m:sty m:val="bi"/>
                  </m:rPr>
                  <w:rPr>
                    <w:rFonts w:ascii="Cambria Math" w:hAnsi="Cambria Math"/>
                  </w:rPr>
                  <m:t>ij</m:t>
                </m:r>
              </m:sub>
            </m:sSub>
          </m:e>
          <m:sup>
            <m:r>
              <m:rPr>
                <m:scr m:val="script"/>
                <m:sty m:val="p"/>
              </m:rPr>
              <w:rPr>
                <w:rFonts w:ascii="Cambria Math" w:hAnsi="Cambria Math"/>
              </w:rPr>
              <m:t>B</m:t>
            </m:r>
          </m:sup>
        </m:sSup>
        <m:r>
          <m:rPr>
            <m:scr m:val="double-struck"/>
            <m:sty m:val="p"/>
          </m:rPr>
          <w:rPr>
            <w:rFonts w:ascii="Cambria Math" w:hAnsi="Cambria Math"/>
          </w:rPr>
          <m:t xml:space="preserve">∈R . </m:t>
        </m:r>
        <m:r>
          <w:rPr>
            <w:rFonts w:ascii="Cambria Math" w:hAnsi="Cambria Math"/>
          </w:rPr>
          <m:t>i</m:t>
        </m:r>
        <m:r>
          <m:rPr>
            <m:sty m:val="p"/>
          </m:rPr>
          <w:rPr>
            <w:rFonts w:ascii="Cambria Math" w:hAnsi="Cambria Math"/>
          </w:rPr>
          <m:t>=1…</m:t>
        </m:r>
        <m:r>
          <w:rPr>
            <w:rFonts w:ascii="Cambria Math" w:hAnsi="Cambria Math"/>
          </w:rPr>
          <m:t>n</m:t>
        </m:r>
        <m:r>
          <m:rPr>
            <m:sty m:val="p"/>
          </m:rPr>
          <w:rPr>
            <w:rFonts w:ascii="Cambria Math" w:hAnsi="Cambria Math"/>
          </w:rPr>
          <m:t xml:space="preserve"> . </m:t>
        </m:r>
        <m:r>
          <w:rPr>
            <w:rFonts w:ascii="Cambria Math" w:hAnsi="Cambria Math"/>
          </w:rPr>
          <m:t>j</m:t>
        </m:r>
        <m:r>
          <m:rPr>
            <m:sty m:val="p"/>
          </m:rPr>
          <w:rPr>
            <w:rFonts w:ascii="Cambria Math" w:hAnsi="Cambria Math"/>
          </w:rPr>
          <m:t>=1…21]</m:t>
        </m:r>
      </m:oMath>
      <w:r>
        <w:rPr>
          <w:rFonts w:asciiTheme="majorBidi" w:eastAsiaTheme="minorEastAsia" w:hAnsiTheme="majorBidi" w:cstheme="majorBidi"/>
        </w:rPr>
        <w:t xml:space="preserve">                                 (2)</w:t>
      </w:r>
    </w:p>
    <w:p w14:paraId="036F1A09" w14:textId="3F0D9389" w:rsidR="00BA39F5" w:rsidRDefault="00BA39F5" w:rsidP="00BA39F5">
      <w:pPr>
        <w:spacing w:line="360" w:lineRule="auto"/>
        <w:jc w:val="both"/>
        <w:rPr>
          <w:rFonts w:asciiTheme="majorBidi" w:eastAsiaTheme="minorEastAsia" w:hAnsiTheme="majorBidi" w:cstheme="majorBidi"/>
          <w:sz w:val="32"/>
          <w:szCs w:val="32"/>
        </w:rPr>
      </w:pPr>
      <w:r>
        <w:rPr>
          <w:rFonts w:asciiTheme="majorBidi" w:eastAsiaTheme="minorEastAsia" w:hAnsiTheme="majorBidi" w:cstheme="majorBidi"/>
          <w:sz w:val="32"/>
          <w:szCs w:val="32"/>
        </w:rPr>
        <w:t xml:space="preserve">where </w:t>
      </w:r>
      <m:oMath>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ij</m:t>
                    </m:r>
                  </m:sub>
                </m:sSub>
              </m:e>
              <m:sup>
                <m:r>
                  <m:rPr>
                    <m:scr m:val="script"/>
                    <m:sty m:val="p"/>
                  </m:rPr>
                  <w:rPr>
                    <w:rFonts w:ascii="Cambria Math" w:hAnsi="Cambria Math"/>
                  </w:rPr>
                  <m:t>B</m:t>
                </m:r>
              </m:sup>
            </m:sSup>
            <m:r>
              <m:rPr>
                <m:sty m:val="p"/>
              </m:rPr>
              <w:rPr>
                <w:rFonts w:ascii="Cambria Math" w:hAnsi="Cambria Math"/>
              </w:rPr>
              <m:t xml:space="preserve">. </m:t>
            </m:r>
            <m:sSup>
              <m:sSupPr>
                <m:ctrlPr>
                  <w:rPr>
                    <w:rFonts w:ascii="Cambria Math" w:hAnsi="Cambria Math"/>
                  </w:rPr>
                </m:ctrlPr>
              </m:sSupPr>
              <m:e>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ij</m:t>
                    </m:r>
                  </m:sub>
                </m:sSub>
              </m:e>
              <m:sup>
                <m:r>
                  <m:rPr>
                    <m:scr m:val="script"/>
                    <m:sty m:val="p"/>
                  </m:rPr>
                  <w:rPr>
                    <w:rFonts w:ascii="Cambria Math" w:hAnsi="Cambria Math"/>
                  </w:rPr>
                  <m:t>B</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bi"/>
                      </m:rPr>
                      <w:rPr>
                        <w:rFonts w:ascii="Cambria Math" w:hAnsi="Cambria Math"/>
                      </w:rPr>
                      <m:t>z</m:t>
                    </m:r>
                  </m:e>
                  <m:sub>
                    <m:r>
                      <m:rPr>
                        <m:sty m:val="bi"/>
                      </m:rPr>
                      <w:rPr>
                        <w:rFonts w:ascii="Cambria Math" w:hAnsi="Cambria Math"/>
                      </w:rPr>
                      <m:t>ij</m:t>
                    </m:r>
                  </m:sub>
                </m:sSub>
              </m:e>
              <m:sup>
                <m:r>
                  <m:rPr>
                    <m:scr m:val="script"/>
                    <m:sty m:val="p"/>
                  </m:rPr>
                  <w:rPr>
                    <w:rFonts w:ascii="Cambria Math" w:hAnsi="Cambria Math"/>
                  </w:rPr>
                  <m:t>B</m:t>
                </m:r>
              </m:sup>
            </m:sSup>
          </m:e>
        </m:d>
      </m:oMath>
      <w:r w:rsidRPr="00EE72A6">
        <w:rPr>
          <w:rFonts w:asciiTheme="majorBidi" w:eastAsiaTheme="minorEastAsia" w:hAnsiTheme="majorBidi" w:cstheme="majorBidi"/>
          <w:sz w:val="32"/>
          <w:szCs w:val="32"/>
        </w:rPr>
        <w:t xml:space="preserve"> represents the coordination of </w:t>
      </w:r>
      <m:oMath>
        <m:r>
          <w:del w:id="88" w:author="Maryam Zare" w:date="2021-10-26T11:00:00Z">
            <w:rPr>
              <w:rFonts w:ascii="Cambria Math" w:eastAsiaTheme="minorEastAsia" w:hAnsi="Cambria Math" w:cstheme="majorBidi"/>
              <w:sz w:val="32"/>
              <w:szCs w:val="32"/>
            </w:rPr>
            <m:t>j-th</m:t>
          </w:del>
        </m:r>
      </m:oMath>
      <w:del w:id="89" w:author="Maryam Zare" w:date="2021-10-26T11:01:00Z">
        <w:r w:rsidRPr="00EE72A6" w:rsidDel="00FD382B">
          <w:rPr>
            <w:rFonts w:asciiTheme="majorBidi" w:eastAsiaTheme="minorEastAsia" w:hAnsiTheme="majorBidi" w:cstheme="majorBidi"/>
            <w:sz w:val="32"/>
            <w:szCs w:val="32"/>
          </w:rPr>
          <w:delText xml:space="preserve"> </w:delText>
        </w:r>
      </w:del>
      <w:r w:rsidRPr="00EE72A6">
        <w:rPr>
          <w:rFonts w:asciiTheme="majorBidi" w:eastAsiaTheme="minorEastAsia" w:hAnsiTheme="majorBidi" w:cstheme="majorBidi"/>
          <w:sz w:val="32"/>
          <w:szCs w:val="32"/>
        </w:rPr>
        <w:t>atom</w:t>
      </w:r>
      <w:ins w:id="90" w:author="Maryam Zare" w:date="2021-10-26T11:01:00Z">
        <w:r w:rsidR="00FD382B">
          <w:rPr>
            <w:rFonts w:asciiTheme="majorBidi" w:eastAsiaTheme="minorEastAsia" w:hAnsiTheme="majorBidi" w:cstheme="majorBidi"/>
            <w:sz w:val="32"/>
            <w:szCs w:val="32"/>
          </w:rPr>
          <w:t xml:space="preserve"> j</w:t>
        </w:r>
      </w:ins>
      <w:r w:rsidRPr="00EE72A6">
        <w:rPr>
          <w:rFonts w:asciiTheme="majorBidi" w:eastAsiaTheme="minorEastAsia" w:hAnsiTheme="majorBidi" w:cstheme="majorBidi"/>
          <w:sz w:val="32"/>
          <w:szCs w:val="32"/>
        </w:rPr>
        <w:t xml:space="preserve"> </w:t>
      </w:r>
      <w:del w:id="91" w:author="Maryam Zare" w:date="2021-10-26T11:01:00Z">
        <w:r w:rsidRPr="00EE72A6" w:rsidDel="00FD382B">
          <w:rPr>
            <w:rFonts w:asciiTheme="majorBidi" w:eastAsiaTheme="minorEastAsia" w:hAnsiTheme="majorBidi" w:cstheme="majorBidi"/>
            <w:sz w:val="32"/>
            <w:szCs w:val="32"/>
          </w:rPr>
          <w:delText xml:space="preserve">of </w:delText>
        </w:r>
      </w:del>
      <w:ins w:id="92" w:author="Maryam Zare" w:date="2021-10-26T11:01:00Z">
        <w:r w:rsidR="00FD382B">
          <w:rPr>
            <w:rFonts w:asciiTheme="majorBidi" w:eastAsiaTheme="minorEastAsia" w:hAnsiTheme="majorBidi" w:cstheme="majorBidi"/>
            <w:sz w:val="32"/>
            <w:szCs w:val="32"/>
          </w:rPr>
          <w:t>in</w:t>
        </w:r>
      </w:ins>
      <m:oMath>
        <m:r>
          <w:del w:id="93" w:author="Maryam Zare" w:date="2021-10-26T11:00:00Z">
            <w:rPr>
              <w:rFonts w:ascii="Cambria Math" w:eastAsiaTheme="minorEastAsia" w:hAnsi="Cambria Math" w:cstheme="majorBidi"/>
              <w:sz w:val="32"/>
              <w:szCs w:val="32"/>
            </w:rPr>
            <m:t>i-th</m:t>
          </w:del>
        </m:r>
      </m:oMath>
      <w:r w:rsidRPr="00EE72A6">
        <w:rPr>
          <w:rFonts w:asciiTheme="majorBidi" w:eastAsiaTheme="minorEastAsia" w:hAnsiTheme="majorBidi" w:cstheme="majorBidi"/>
          <w:sz w:val="32"/>
          <w:szCs w:val="32"/>
        </w:rPr>
        <w:t xml:space="preserve"> nucleotide</w:t>
      </w:r>
      <w:ins w:id="94" w:author="Maryam Zare" w:date="2021-10-26T11:01:00Z">
        <w:r w:rsidR="00FD382B">
          <w:rPr>
            <w:rFonts w:asciiTheme="majorBidi" w:eastAsiaTheme="minorEastAsia" w:hAnsiTheme="majorBidi" w:cstheme="majorBidi"/>
            <w:sz w:val="32"/>
            <w:szCs w:val="32"/>
          </w:rPr>
          <w:t xml:space="preserve"> </w:t>
        </w:r>
        <w:proofErr w:type="spellStart"/>
        <w:r w:rsidR="00FD382B">
          <w:rPr>
            <w:rFonts w:asciiTheme="majorBidi" w:eastAsiaTheme="minorEastAsia" w:hAnsiTheme="majorBidi" w:cstheme="majorBidi"/>
            <w:sz w:val="32"/>
            <w:szCs w:val="32"/>
          </w:rPr>
          <w:t>i</w:t>
        </w:r>
      </w:ins>
      <w:proofErr w:type="spellEnd"/>
      <w:r>
        <w:rPr>
          <w:rFonts w:asciiTheme="majorBidi" w:eastAsiaTheme="minorEastAsia" w:hAnsiTheme="majorBidi" w:cstheme="majorBidi"/>
          <w:sz w:val="32"/>
          <w:szCs w:val="32"/>
        </w:rPr>
        <w:t>.</w:t>
      </w:r>
    </w:p>
    <w:p w14:paraId="58466D83" w14:textId="3F6AB40E" w:rsidR="00BA39F5" w:rsidRPr="00A42754" w:rsidRDefault="00BA39F5" w:rsidP="00BA39F5">
      <w:pPr>
        <w:spacing w:line="360" w:lineRule="auto"/>
        <w:jc w:val="both"/>
        <w:rPr>
          <w:rStyle w:val="fontstyle01"/>
          <w:rFonts w:asciiTheme="majorBidi" w:hAnsiTheme="majorBidi" w:cstheme="majorBidi"/>
          <w:sz w:val="24"/>
          <w:szCs w:val="22"/>
          <w:rtl/>
        </w:rPr>
      </w:pPr>
      <w:r w:rsidRPr="00A42754">
        <w:rPr>
          <w:rFonts w:asciiTheme="majorBidi" w:hAnsiTheme="majorBidi" w:cstheme="majorBidi"/>
          <w:sz w:val="28"/>
          <w:szCs w:val="28"/>
        </w:rPr>
        <w:t xml:space="preserve">In </w:t>
      </w:r>
      <w:ins w:id="95" w:author="Maryam Zare" w:date="2021-10-26T11:01:00Z">
        <w:r w:rsidR="00FD382B">
          <w:rPr>
            <w:rFonts w:asciiTheme="majorBidi" w:hAnsiTheme="majorBidi" w:cstheme="majorBidi"/>
            <w:sz w:val="28"/>
            <w:szCs w:val="28"/>
          </w:rPr>
          <w:t xml:space="preserve">the </w:t>
        </w:r>
      </w:ins>
      <w:r w:rsidRPr="00A42754">
        <w:rPr>
          <w:rStyle w:val="fontstyle01"/>
          <w:rFonts w:asciiTheme="majorBidi" w:hAnsiTheme="majorBidi" w:cstheme="majorBidi"/>
          <w:sz w:val="28"/>
          <w:szCs w:val="28"/>
        </w:rPr>
        <w:t xml:space="preserve">RNA 3D design problem, the 3D structure of RNA </w:t>
      </w:r>
      <m:oMath>
        <m:r>
          <w:ins w:id="96" w:author="Maryam Zare" w:date="2021-10-26T11:04:00Z">
            <m:rPr>
              <m:scr m:val="script"/>
              <m:sty m:val="p"/>
            </m:rPr>
            <w:rPr>
              <w:rFonts w:ascii="Cambria Math" w:hAnsi="Cambria Math" w:cs="Times New Roman"/>
              <w:sz w:val="28"/>
              <w:szCs w:val="28"/>
            </w:rPr>
            <m:t>B</m:t>
          </w:ins>
        </m:r>
        <m:r>
          <w:del w:id="97" w:author="Maryam Zare" w:date="2021-10-26T11:04:00Z">
            <w:rPr>
              <w:rStyle w:val="fontstyle01"/>
              <w:rFonts w:ascii="Cambria Math" w:hAnsi="Cambria Math" w:cstheme="majorBidi"/>
              <w:sz w:val="28"/>
              <w:szCs w:val="28"/>
            </w:rPr>
            <m:t xml:space="preserve">B </m:t>
          </w:del>
        </m:r>
      </m:oMath>
      <w:r w:rsidRPr="00A42754">
        <w:rPr>
          <w:rStyle w:val="fontstyle01"/>
          <w:rFonts w:asciiTheme="majorBidi" w:eastAsiaTheme="minorEastAsia" w:hAnsiTheme="majorBidi" w:cstheme="majorBidi"/>
          <w:sz w:val="28"/>
          <w:szCs w:val="28"/>
        </w:rPr>
        <w:t xml:space="preserve">, </w:t>
      </w:r>
      <m:oMath>
        <m:sSup>
          <m:sSupPr>
            <m:ctrlPr>
              <w:rPr>
                <w:rFonts w:ascii="Cambria Math" w:hAnsi="Cambria Math" w:cstheme="majorBidi"/>
                <w:sz w:val="28"/>
                <w:szCs w:val="28"/>
              </w:rPr>
            </m:ctrlPr>
          </m:sSupPr>
          <m:e>
            <m:r>
              <w:rPr>
                <w:rFonts w:ascii="Cambria Math" w:hAnsi="Cambria Math" w:cstheme="majorBidi"/>
                <w:sz w:val="28"/>
                <w:szCs w:val="28"/>
              </w:rPr>
              <m:t>Γ</m:t>
            </m:r>
          </m:e>
          <m:sup>
            <m:r>
              <m:rPr>
                <m:scr m:val="script"/>
                <m:sty m:val="p"/>
              </m:rPr>
              <w:rPr>
                <w:rFonts w:ascii="Cambria Math" w:hAnsi="Cambria Math" w:cstheme="majorBidi"/>
                <w:sz w:val="28"/>
                <w:szCs w:val="28"/>
              </w:rPr>
              <m:t>B</m:t>
            </m:r>
          </m:sup>
        </m:sSup>
      </m:oMath>
      <w:r w:rsidRPr="00A42754">
        <w:rPr>
          <w:rStyle w:val="fontstyle01"/>
          <w:rFonts w:asciiTheme="majorBidi" w:eastAsiaTheme="minorEastAsia" w:hAnsiTheme="majorBidi" w:cstheme="majorBidi"/>
          <w:sz w:val="28"/>
          <w:szCs w:val="28"/>
        </w:rPr>
        <w:t xml:space="preserve">, is given as </w:t>
      </w:r>
      <w:del w:id="98" w:author="Maryam Zare" w:date="2021-10-26T11:02:00Z">
        <w:r w:rsidRPr="00A42754" w:rsidDel="00FD382B">
          <w:rPr>
            <w:rStyle w:val="fontstyle01"/>
            <w:rFonts w:asciiTheme="majorBidi" w:eastAsiaTheme="minorEastAsia" w:hAnsiTheme="majorBidi" w:cstheme="majorBidi"/>
            <w:sz w:val="28"/>
            <w:szCs w:val="28"/>
          </w:rPr>
          <w:delText xml:space="preserve">an </w:delText>
        </w:r>
      </w:del>
      <w:r w:rsidRPr="00A42754">
        <w:rPr>
          <w:rStyle w:val="fontstyle01"/>
          <w:rFonts w:asciiTheme="majorBidi" w:eastAsiaTheme="minorEastAsia" w:hAnsiTheme="majorBidi" w:cstheme="majorBidi"/>
          <w:sz w:val="28"/>
          <w:szCs w:val="28"/>
        </w:rPr>
        <w:t>input. Here, we use</w:t>
      </w:r>
      <w:r w:rsidRPr="00A42754">
        <w:rPr>
          <w:rFonts w:asciiTheme="majorBidi" w:eastAsiaTheme="minorEastAsia" w:hAnsiTheme="majorBidi" w:cstheme="majorBidi"/>
          <w:sz w:val="28"/>
          <w:szCs w:val="28"/>
        </w:rPr>
        <w:t xml:space="preserve"> six backbone atoms (O5’, C5’,</w:t>
      </w:r>
      <w:r w:rsidRPr="00A42754">
        <w:rPr>
          <w:rFonts w:asciiTheme="majorBidi" w:eastAsiaTheme="minorEastAsia" w:hAnsiTheme="majorBidi" w:cstheme="majorBidi"/>
          <w:sz w:val="28"/>
          <w:szCs w:val="28"/>
          <w:rtl/>
        </w:rPr>
        <w:t xml:space="preserve"> </w:t>
      </w:r>
      <w:r w:rsidRPr="00A42754">
        <w:rPr>
          <w:rFonts w:asciiTheme="majorBidi" w:eastAsiaTheme="minorEastAsia" w:hAnsiTheme="majorBidi" w:cstheme="majorBidi"/>
          <w:sz w:val="28"/>
          <w:szCs w:val="28"/>
        </w:rPr>
        <w:t>C4',</w:t>
      </w:r>
      <w:r w:rsidRPr="00A42754">
        <w:rPr>
          <w:rFonts w:asciiTheme="majorBidi" w:eastAsiaTheme="minorEastAsia" w:hAnsiTheme="majorBidi" w:cstheme="majorBidi"/>
          <w:sz w:val="28"/>
          <w:szCs w:val="28"/>
          <w:rtl/>
        </w:rPr>
        <w:t xml:space="preserve"> </w:t>
      </w:r>
      <w:r w:rsidRPr="00A42754">
        <w:rPr>
          <w:rFonts w:asciiTheme="majorBidi" w:eastAsiaTheme="minorEastAsia" w:hAnsiTheme="majorBidi" w:cstheme="majorBidi"/>
          <w:sz w:val="28"/>
          <w:szCs w:val="28"/>
        </w:rPr>
        <w:t xml:space="preserve">C3’, O3’, P). As an output, </w:t>
      </w:r>
      <w:del w:id="99" w:author="Maryam Zare" w:date="2021-10-26T11:02:00Z">
        <w:r w:rsidRPr="00A42754" w:rsidDel="00FD382B">
          <w:rPr>
            <w:rFonts w:asciiTheme="majorBidi" w:eastAsiaTheme="minorEastAsia" w:hAnsiTheme="majorBidi" w:cstheme="majorBidi"/>
            <w:sz w:val="28"/>
            <w:szCs w:val="28"/>
          </w:rPr>
          <w:delText xml:space="preserve">an </w:delText>
        </w:r>
      </w:del>
      <w:r w:rsidRPr="00A42754">
        <w:rPr>
          <w:rFonts w:asciiTheme="majorBidi" w:eastAsiaTheme="minorEastAsia" w:hAnsiTheme="majorBidi" w:cstheme="majorBidi"/>
          <w:sz w:val="28"/>
          <w:szCs w:val="28"/>
        </w:rPr>
        <w:t xml:space="preserve">RNA </w:t>
      </w:r>
      <w:r w:rsidRPr="00A42754">
        <w:rPr>
          <w:rStyle w:val="fontstyle01"/>
          <w:rFonts w:asciiTheme="majorBidi" w:hAnsiTheme="majorBidi" w:cstheme="majorBidi"/>
          <w:sz w:val="28"/>
          <w:szCs w:val="28"/>
        </w:rPr>
        <w:t>sequence</w:t>
      </w:r>
      <w:del w:id="100" w:author="Maryam Zare" w:date="2021-10-26T11:02:00Z">
        <w:r w:rsidRPr="00A42754" w:rsidDel="00FD382B">
          <w:rPr>
            <w:rStyle w:val="fontstyle01"/>
            <w:rFonts w:asciiTheme="majorBidi" w:hAnsiTheme="majorBidi" w:cstheme="majorBidi"/>
            <w:sz w:val="28"/>
            <w:szCs w:val="28"/>
          </w:rPr>
          <w:delText>,</w:delText>
        </w:r>
      </w:del>
      <w:r w:rsidRPr="00A42754">
        <w:rPr>
          <w:rStyle w:val="fontstyle01"/>
          <w:rFonts w:asciiTheme="majorBidi" w:hAnsiTheme="majorBidi" w:cstheme="majorBidi"/>
          <w:sz w:val="28"/>
          <w:szCs w:val="28"/>
        </w:rPr>
        <w:t xml:space="preserve"> </w:t>
      </w:r>
      <m:oMath>
        <m:sSup>
          <m:sSupPr>
            <m:ctrlPr>
              <w:rPr>
                <w:rFonts w:ascii="Cambria Math" w:hAnsi="Cambria Math" w:cstheme="majorBidi"/>
                <w:sz w:val="28"/>
                <w:szCs w:val="28"/>
              </w:rPr>
            </m:ctrlPr>
          </m:sSupPr>
          <m:e>
            <m:r>
              <w:rPr>
                <w:rFonts w:ascii="Cambria Math" w:hAnsi="Cambria Math" w:cstheme="majorBidi"/>
                <w:sz w:val="28"/>
                <w:szCs w:val="28"/>
              </w:rPr>
              <m:t>S</m:t>
            </m:r>
          </m:e>
          <m:sup>
            <m:r>
              <w:ins w:id="101" w:author="Maryam Zare" w:date="2021-10-26T11:04:00Z">
                <m:rPr>
                  <m:scr m:val="script"/>
                  <m:sty m:val="p"/>
                </m:rPr>
                <w:rPr>
                  <w:rFonts w:ascii="Cambria Math" w:hAnsi="Cambria Math" w:cs="Times New Roman"/>
                  <w:sz w:val="28"/>
                  <w:szCs w:val="28"/>
                </w:rPr>
                <m:t>B</m:t>
              </w:ins>
            </m:r>
            <m:r>
              <w:del w:id="102" w:author="Maryam Zare" w:date="2021-10-26T11:04:00Z">
                <w:rPr>
                  <w:rFonts w:ascii="Cambria Math" w:hAnsi="Cambria Math" w:cstheme="majorBidi"/>
                  <w:sz w:val="28"/>
                  <w:szCs w:val="28"/>
                </w:rPr>
                <m:t>B</m:t>
              </w:del>
            </m:r>
          </m:sup>
        </m:sSup>
      </m:oMath>
      <w:del w:id="103" w:author="Maryam Zare" w:date="2021-10-26T11:02:00Z">
        <w:r w:rsidRPr="00A42754" w:rsidDel="00FD382B">
          <w:rPr>
            <w:rStyle w:val="fontstyle01"/>
            <w:rFonts w:asciiTheme="majorBidi" w:hAnsiTheme="majorBidi" w:cstheme="majorBidi"/>
            <w:sz w:val="28"/>
            <w:szCs w:val="28"/>
          </w:rPr>
          <w:delText>,</w:delText>
        </w:r>
      </w:del>
      <w:r w:rsidRPr="00A42754">
        <w:rPr>
          <w:rStyle w:val="fontstyle01"/>
          <w:rFonts w:asciiTheme="majorBidi" w:hAnsiTheme="majorBidi" w:cstheme="majorBidi"/>
          <w:sz w:val="28"/>
          <w:szCs w:val="28"/>
        </w:rPr>
        <w:t xml:space="preserve"> is predicted cor</w:t>
      </w:r>
      <w:r w:rsidR="008D3465">
        <w:rPr>
          <w:rStyle w:val="fontstyle01"/>
          <w:rFonts w:asciiTheme="majorBidi" w:hAnsiTheme="majorBidi" w:cstheme="majorBidi"/>
          <w:sz w:val="28"/>
          <w:szCs w:val="28"/>
        </w:rPr>
        <w:t>responding to the input</w:t>
      </w:r>
      <w:r w:rsidRPr="00A42754">
        <w:rPr>
          <w:rStyle w:val="fontstyle01"/>
          <w:rFonts w:asciiTheme="majorBidi" w:hAnsiTheme="majorBidi" w:cstheme="majorBidi"/>
          <w:sz w:val="28"/>
          <w:szCs w:val="28"/>
        </w:rPr>
        <w:t xml:space="preserve"> structure</w:t>
      </w:r>
      <w:r w:rsidR="008D3465">
        <w:rPr>
          <w:rStyle w:val="fontstyle01"/>
          <w:rFonts w:asciiTheme="majorBidi" w:hAnsiTheme="majorBidi" w:cstheme="majorBidi" w:hint="cs"/>
          <w:sz w:val="28"/>
          <w:szCs w:val="28"/>
          <w:rtl/>
        </w:rPr>
        <w:t>.</w:t>
      </w:r>
    </w:p>
    <w:p w14:paraId="1CAD9DA1" w14:textId="7ACFC4C4" w:rsidR="006C7D40" w:rsidRPr="00D7473B" w:rsidRDefault="00893475" w:rsidP="005F440F">
      <w:pPr>
        <w:spacing w:line="360" w:lineRule="auto"/>
        <w:jc w:val="both"/>
        <w:rPr>
          <w:rStyle w:val="fontstyle01"/>
          <w:b/>
          <w:bCs/>
          <w:sz w:val="28"/>
          <w:szCs w:val="28"/>
          <w:lang w:bidi="fa-IR"/>
        </w:rPr>
      </w:pPr>
      <w:r w:rsidRPr="00D7473B">
        <w:rPr>
          <w:rStyle w:val="fontstyle01"/>
          <w:b/>
          <w:bCs/>
          <w:sz w:val="28"/>
          <w:szCs w:val="28"/>
          <w:lang w:bidi="fa-IR"/>
        </w:rPr>
        <w:t>2.2</w:t>
      </w:r>
      <w:r w:rsidR="002B4695" w:rsidRPr="00D7473B">
        <w:rPr>
          <w:rStyle w:val="fontstyle01"/>
          <w:b/>
          <w:bCs/>
          <w:sz w:val="28"/>
          <w:szCs w:val="28"/>
          <w:lang w:bidi="fa-IR"/>
        </w:rPr>
        <w:t xml:space="preserve"> </w:t>
      </w:r>
      <w:r w:rsidR="00E45E2A" w:rsidRPr="00D7473B">
        <w:rPr>
          <w:rStyle w:val="fontstyle01"/>
          <w:b/>
          <w:bCs/>
          <w:sz w:val="28"/>
          <w:szCs w:val="28"/>
          <w:lang w:bidi="fa-IR"/>
        </w:rPr>
        <w:t>Proposed</w:t>
      </w:r>
      <w:r w:rsidR="00471CD0" w:rsidRPr="00D7473B">
        <w:rPr>
          <w:rStyle w:val="fontstyle01"/>
          <w:b/>
          <w:bCs/>
          <w:sz w:val="28"/>
          <w:szCs w:val="28"/>
          <w:lang w:bidi="fa-IR"/>
        </w:rPr>
        <w:t xml:space="preserve"> model for RNA design: RNA3Ddesign</w:t>
      </w:r>
    </w:p>
    <w:p w14:paraId="4051A098" w14:textId="3D8AE464" w:rsidR="00BE3072" w:rsidRPr="00C26B8A" w:rsidRDefault="00BE3072" w:rsidP="00D7473B">
      <w:pPr>
        <w:spacing w:line="360" w:lineRule="auto"/>
        <w:jc w:val="both"/>
        <w:rPr>
          <w:rStyle w:val="fontstyle01"/>
          <w:rFonts w:ascii="Times New Roman" w:hAnsi="Times New Roman" w:cs="Times New Roman"/>
          <w:sz w:val="28"/>
          <w:szCs w:val="28"/>
          <w:lang w:bidi="fa-IR"/>
        </w:rPr>
      </w:pPr>
      <w:r w:rsidRPr="00C26B8A">
        <w:rPr>
          <w:rFonts w:ascii="Times New Roman" w:hAnsi="Times New Roman" w:cs="Times New Roman"/>
          <w:sz w:val="28"/>
          <w:szCs w:val="28"/>
        </w:rPr>
        <w:t>In this part, we first describe how to make input for RNA3Ddesign. Then, we</w:t>
      </w:r>
      <w:r w:rsidR="002B4695" w:rsidRPr="00C26B8A">
        <w:rPr>
          <w:rFonts w:ascii="Times New Roman" w:hAnsi="Times New Roman" w:cs="Times New Roman"/>
          <w:sz w:val="28"/>
          <w:szCs w:val="28"/>
        </w:rPr>
        <w:t xml:space="preserve"> explain </w:t>
      </w:r>
      <w:ins w:id="104" w:author="Maryam Zare" w:date="2021-10-26T11:03:00Z">
        <w:r w:rsidR="00FD382B">
          <w:rPr>
            <w:rFonts w:ascii="Times New Roman" w:hAnsi="Times New Roman" w:cs="Times New Roman"/>
            <w:sz w:val="28"/>
            <w:szCs w:val="28"/>
          </w:rPr>
          <w:t>the n</w:t>
        </w:r>
      </w:ins>
      <w:del w:id="105" w:author="Maryam Zare" w:date="2021-10-26T11:03:00Z">
        <w:r w:rsidR="002B4695" w:rsidRPr="00C26B8A" w:rsidDel="00FD382B">
          <w:rPr>
            <w:rFonts w:ascii="Times New Roman" w:hAnsi="Times New Roman" w:cs="Times New Roman"/>
            <w:sz w:val="28"/>
            <w:szCs w:val="28"/>
          </w:rPr>
          <w:delText>N</w:delText>
        </w:r>
      </w:del>
      <w:r w:rsidR="002B4695" w:rsidRPr="00C26B8A">
        <w:rPr>
          <w:rFonts w:ascii="Times New Roman" w:hAnsi="Times New Roman" w:cs="Times New Roman"/>
          <w:sz w:val="28"/>
          <w:szCs w:val="28"/>
        </w:rPr>
        <w:t>etwork architecture of RNA3Ddesign</w:t>
      </w:r>
      <w:r w:rsidR="00D7473B">
        <w:rPr>
          <w:rFonts w:ascii="Times New Roman" w:hAnsi="Times New Roman" w:cs="Times New Roman"/>
          <w:sz w:val="28"/>
          <w:szCs w:val="28"/>
        </w:rPr>
        <w:t>.</w:t>
      </w:r>
    </w:p>
    <w:p w14:paraId="5FB44B9E" w14:textId="177DEB1D" w:rsidR="000054F7" w:rsidRPr="00D7473B" w:rsidRDefault="00893475" w:rsidP="000054F7">
      <w:pPr>
        <w:spacing w:line="360" w:lineRule="auto"/>
        <w:rPr>
          <w:rFonts w:asciiTheme="majorBidi" w:eastAsiaTheme="minorEastAsia" w:hAnsiTheme="majorBidi" w:cstheme="majorBidi"/>
          <w:b/>
          <w:bCs/>
          <w:sz w:val="24"/>
          <w:szCs w:val="24"/>
        </w:rPr>
      </w:pPr>
      <w:r w:rsidRPr="00D7473B">
        <w:rPr>
          <w:rFonts w:asciiTheme="majorBidi" w:eastAsiaTheme="minorEastAsia" w:hAnsiTheme="majorBidi" w:cstheme="majorBidi"/>
          <w:b/>
          <w:bCs/>
          <w:sz w:val="24"/>
          <w:szCs w:val="24"/>
        </w:rPr>
        <w:t>2.2</w:t>
      </w:r>
      <w:r w:rsidR="002B4695" w:rsidRPr="00D7473B">
        <w:rPr>
          <w:rFonts w:asciiTheme="majorBidi" w:eastAsiaTheme="minorEastAsia" w:hAnsiTheme="majorBidi" w:cstheme="majorBidi"/>
          <w:b/>
          <w:bCs/>
          <w:sz w:val="24"/>
          <w:szCs w:val="24"/>
        </w:rPr>
        <w:t>.1</w:t>
      </w:r>
      <w:r w:rsidR="00E67095" w:rsidRPr="00D7473B">
        <w:rPr>
          <w:rFonts w:asciiTheme="majorBidi" w:eastAsiaTheme="minorEastAsia" w:hAnsiTheme="majorBidi" w:cstheme="majorBidi"/>
          <w:b/>
          <w:bCs/>
          <w:sz w:val="24"/>
          <w:szCs w:val="24"/>
        </w:rPr>
        <w:t xml:space="preserve"> </w:t>
      </w:r>
      <w:r w:rsidR="000054F7" w:rsidRPr="00D7473B">
        <w:rPr>
          <w:rFonts w:asciiTheme="majorBidi" w:eastAsiaTheme="minorEastAsia" w:hAnsiTheme="majorBidi" w:cstheme="majorBidi"/>
          <w:b/>
          <w:bCs/>
          <w:sz w:val="24"/>
          <w:szCs w:val="24"/>
        </w:rPr>
        <w:t>Input</w:t>
      </w:r>
    </w:p>
    <w:p w14:paraId="22C5C976" w14:textId="74706661" w:rsidR="000054F7" w:rsidRPr="00225398" w:rsidRDefault="000054F7" w:rsidP="0047243C">
      <w:pPr>
        <w:spacing w:after="0" w:line="360" w:lineRule="auto"/>
        <w:jc w:val="both"/>
        <w:rPr>
          <w:rFonts w:asciiTheme="majorBidi" w:eastAsia="Times New Roman" w:hAnsiTheme="majorBidi" w:cstheme="majorBidi"/>
          <w:sz w:val="28"/>
          <w:szCs w:val="28"/>
        </w:rPr>
      </w:pPr>
      <w:r w:rsidRPr="00225398">
        <w:rPr>
          <w:rFonts w:asciiTheme="majorBidi" w:eastAsia="Times New Roman" w:hAnsiTheme="majorBidi" w:cstheme="majorBidi"/>
          <w:sz w:val="28"/>
          <w:szCs w:val="28"/>
        </w:rPr>
        <w:t>We</w:t>
      </w:r>
      <w:r w:rsidR="0047243C" w:rsidRPr="00225398">
        <w:rPr>
          <w:rFonts w:asciiTheme="majorBidi" w:eastAsia="Times New Roman" w:hAnsiTheme="majorBidi" w:cstheme="majorBidi"/>
          <w:sz w:val="28"/>
          <w:szCs w:val="28"/>
        </w:rPr>
        <w:t xml:space="preserve"> prepare the input for feeding to</w:t>
      </w:r>
      <w:r w:rsidRPr="00225398">
        <w:rPr>
          <w:rFonts w:asciiTheme="majorBidi" w:eastAsia="Times New Roman" w:hAnsiTheme="majorBidi" w:cstheme="majorBidi"/>
          <w:sz w:val="28"/>
          <w:szCs w:val="28"/>
        </w:rPr>
        <w:t xml:space="preserve"> our model as follows:</w:t>
      </w:r>
    </w:p>
    <w:p w14:paraId="34BAA5B0" w14:textId="39ED52CD" w:rsidR="0047243C" w:rsidRDefault="0047243C" w:rsidP="0047243C">
      <w:pPr>
        <w:pStyle w:val="ListParagraph"/>
        <w:numPr>
          <w:ilvl w:val="0"/>
          <w:numId w:val="2"/>
        </w:numPr>
        <w:spacing w:line="360" w:lineRule="auto"/>
        <w:jc w:val="both"/>
        <w:rPr>
          <w:rFonts w:ascii="Times New Roman" w:eastAsiaTheme="minorEastAsia" w:hAnsi="Times New Roman" w:cs="Times New Roman"/>
          <w:sz w:val="28"/>
          <w:szCs w:val="28"/>
          <w:lang w:bidi="fa-IR"/>
        </w:rPr>
      </w:pPr>
      <w:r w:rsidRPr="0047243C">
        <w:rPr>
          <w:rFonts w:ascii="Times New Roman" w:eastAsia="Times New Roman" w:hAnsi="Times New Roman" w:cs="Times New Roman"/>
          <w:sz w:val="28"/>
          <w:szCs w:val="28"/>
        </w:rPr>
        <w:t xml:space="preserve">The 3D structure of RNA </w:t>
      </w:r>
      <w:bookmarkStart w:id="106" w:name="_Hlk86138655"/>
      <m:oMath>
        <m:r>
          <m:rPr>
            <m:scr m:val="script"/>
            <m:sty m:val="p"/>
          </m:rPr>
          <w:rPr>
            <w:rFonts w:ascii="Cambria Math" w:hAnsi="Cambria Math" w:cs="Times New Roman"/>
            <w:sz w:val="28"/>
            <w:szCs w:val="28"/>
          </w:rPr>
          <m:t>B</m:t>
        </m:r>
      </m:oMath>
      <w:bookmarkEnd w:id="106"/>
      <w:r w:rsidRPr="0047243C">
        <w:rPr>
          <w:rFonts w:ascii="Times New Roman" w:eastAsia="Times New Roman" w:hAnsi="Times New Roman" w:cs="Times New Roman"/>
          <w:sz w:val="28"/>
          <w:szCs w:val="28"/>
        </w:rPr>
        <w:t xml:space="preserve"> is given as an input,</w:t>
      </w:r>
      <w:r>
        <w:rPr>
          <w:rFonts w:ascii="Times New Roman" w:eastAsia="Times New Roman" w:hAnsi="Times New Roman" w:cs="Times New Roman"/>
          <w:sz w:val="28"/>
          <w:szCs w:val="28"/>
        </w:rPr>
        <w:t xml:space="preserve"> </w:t>
      </w:r>
      <m:oMath>
        <m:sSup>
          <m:sSupPr>
            <m:ctrlPr>
              <w:rPr>
                <w:rFonts w:ascii="Cambria Math" w:hAnsi="Cambria Math" w:cs="Times New Roman"/>
                <w:sz w:val="24"/>
                <w:szCs w:val="24"/>
              </w:rPr>
            </m:ctrlPr>
          </m:sSupPr>
          <m:e>
            <m:r>
              <w:rPr>
                <w:rFonts w:ascii="Cambria Math" w:hAnsi="Cambria Math" w:cs="Times New Roman"/>
                <w:sz w:val="24"/>
                <w:szCs w:val="24"/>
              </w:rPr>
              <m:t>Γ</m:t>
            </m:r>
          </m:e>
          <m:sup>
            <m:r>
              <m:rPr>
                <m:scr m:val="script"/>
                <m:sty m:val="p"/>
              </m:rPr>
              <w:rPr>
                <w:rFonts w:ascii="Cambria Math" w:hAnsi="Cambria Math" w:cs="Times New Roman"/>
                <w:sz w:val="24"/>
                <w:szCs w:val="24"/>
              </w:rPr>
              <m:t>B</m:t>
            </m:r>
          </m:sup>
        </m:sSup>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d>
              <m:dPr>
                <m:ctrlPr>
                  <w:rPr>
                    <w:rFonts w:ascii="Cambria Math" w:hAnsi="Cambria Math" w:cs="Times New Roman"/>
                    <w:sz w:val="24"/>
                    <w:szCs w:val="24"/>
                  </w:rPr>
                </m:ctrlPr>
              </m:dPr>
              <m:e>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ij</m:t>
                        </m:r>
                      </m:sub>
                    </m:sSub>
                  </m:e>
                  <m:sup>
                    <m:r>
                      <m:rPr>
                        <m:scr m:val="script"/>
                        <m:sty m:val="p"/>
                      </m:rPr>
                      <w:rPr>
                        <w:rFonts w:ascii="Cambria Math" w:hAnsi="Cambria Math" w:cs="Times New Roman"/>
                        <w:sz w:val="24"/>
                        <w:szCs w:val="24"/>
                      </w:rPr>
                      <m:t>B</m:t>
                    </m:r>
                  </m:sup>
                </m:sSup>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ij</m:t>
                        </m:r>
                      </m:sub>
                    </m:sSub>
                  </m:e>
                  <m:sup>
                    <m:r>
                      <m:rPr>
                        <m:scr m:val="script"/>
                        <m:sty m:val="p"/>
                      </m:rPr>
                      <w:rPr>
                        <w:rFonts w:ascii="Cambria Math" w:hAnsi="Cambria Math" w:cs="Times New Roman"/>
                        <w:sz w:val="24"/>
                        <w:szCs w:val="24"/>
                      </w:rPr>
                      <m:t>B</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bi"/>
                          </m:rPr>
                          <w:rPr>
                            <w:rFonts w:ascii="Cambria Math" w:hAnsi="Cambria Math" w:cs="Times New Roman"/>
                            <w:sz w:val="24"/>
                            <w:szCs w:val="24"/>
                          </w:rPr>
                          <m:t>z</m:t>
                        </m:r>
                      </m:e>
                      <m:sub>
                        <m:r>
                          <m:rPr>
                            <m:sty m:val="bi"/>
                          </m:rPr>
                          <w:rPr>
                            <w:rFonts w:ascii="Cambria Math" w:hAnsi="Cambria Math" w:cs="Times New Roman"/>
                            <w:sz w:val="24"/>
                            <w:szCs w:val="24"/>
                          </w:rPr>
                          <m:t>ij</m:t>
                        </m:r>
                      </m:sub>
                    </m:sSub>
                  </m:e>
                  <m:sup>
                    <m:r>
                      <m:rPr>
                        <m:scr m:val="script"/>
                        <m:sty m:val="p"/>
                      </m:rPr>
                      <w:rPr>
                        <w:rFonts w:ascii="Cambria Math" w:hAnsi="Cambria Math" w:cs="Times New Roman"/>
                        <w:sz w:val="24"/>
                        <w:szCs w:val="24"/>
                      </w:rPr>
                      <m:t>B</m:t>
                    </m:r>
                  </m:sup>
                </m:sSup>
              </m:e>
            </m:d>
            <m:r>
              <m:rPr>
                <m:sty m:val="p"/>
              </m:rPr>
              <w:rPr>
                <w:rFonts w:ascii="Cambria Math" w:hAnsi="Cambria Math" w:cs="Times New Roman"/>
                <w:sz w:val="24"/>
                <w:szCs w:val="24"/>
              </w:rPr>
              <m:t xml:space="preserve"> </m:t>
            </m:r>
          </m:e>
        </m:d>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ij</m:t>
                </m:r>
              </m:sub>
            </m:sSub>
          </m:e>
          <m:sup>
            <m:r>
              <m:rPr>
                <m:scr m:val="script"/>
                <m:sty m:val="p"/>
              </m:rPr>
              <w:rPr>
                <w:rFonts w:ascii="Cambria Math" w:hAnsi="Cambria Math" w:cs="Times New Roman"/>
                <w:sz w:val="24"/>
                <w:szCs w:val="24"/>
              </w:rPr>
              <m:t>B</m:t>
            </m:r>
          </m:sup>
        </m:sSup>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ij</m:t>
                </m:r>
              </m:sub>
            </m:sSub>
          </m:e>
          <m:sup>
            <m:r>
              <m:rPr>
                <m:scr m:val="script"/>
                <m:sty m:val="p"/>
              </m:rPr>
              <w:rPr>
                <w:rFonts w:ascii="Cambria Math" w:hAnsi="Cambria Math" w:cs="Times New Roman"/>
                <w:sz w:val="24"/>
                <w:szCs w:val="24"/>
              </w:rPr>
              <m:t>B</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bi"/>
                  </m:rPr>
                  <w:rPr>
                    <w:rFonts w:ascii="Cambria Math" w:hAnsi="Cambria Math" w:cs="Times New Roman"/>
                    <w:sz w:val="24"/>
                    <w:szCs w:val="24"/>
                  </w:rPr>
                  <m:t>z</m:t>
                </m:r>
              </m:e>
              <m:sub>
                <m:r>
                  <m:rPr>
                    <m:sty m:val="bi"/>
                  </m:rPr>
                  <w:rPr>
                    <w:rFonts w:ascii="Cambria Math" w:hAnsi="Cambria Math" w:cs="Times New Roman"/>
                    <w:sz w:val="24"/>
                    <w:szCs w:val="24"/>
                  </w:rPr>
                  <m:t>ij</m:t>
                </m:r>
              </m:sub>
            </m:sSub>
          </m:e>
          <m:sup>
            <m:r>
              <m:rPr>
                <m:scr m:val="script"/>
                <m:sty m:val="p"/>
              </m:rPr>
              <w:rPr>
                <w:rFonts w:ascii="Cambria Math" w:hAnsi="Cambria Math" w:cs="Times New Roman"/>
                <w:sz w:val="24"/>
                <w:szCs w:val="24"/>
              </w:rPr>
              <m:t>B</m:t>
            </m:r>
          </m:sup>
        </m:sSup>
        <m:r>
          <m:rPr>
            <m:scr m:val="double-struck"/>
            <m:sty m:val="p"/>
          </m:rPr>
          <w:rPr>
            <w:rFonts w:ascii="Cambria Math" w:hAnsi="Cambria Math" w:cs="Times New Roman"/>
            <w:sz w:val="24"/>
            <w:szCs w:val="24"/>
          </w:rPr>
          <m:t xml:space="preserve">∈R . </m:t>
        </m:r>
        <m:r>
          <w:rPr>
            <w:rFonts w:ascii="Cambria Math" w:hAnsi="Cambria Math" w:cs="Times New Roman"/>
            <w:sz w:val="24"/>
            <w:szCs w:val="24"/>
          </w:rPr>
          <m:t>i</m:t>
        </m:r>
        <m:r>
          <m:rPr>
            <m:sty m:val="p"/>
          </m:rPr>
          <w:rPr>
            <w:rFonts w:ascii="Cambria Math" w:hAnsi="Cambria Math" w:cs="Times New Roman"/>
            <w:sz w:val="24"/>
            <w:szCs w:val="24"/>
          </w:rPr>
          <m:t>=1…</m:t>
        </m:r>
        <m:r>
          <w:rPr>
            <w:rFonts w:ascii="Cambria Math" w:hAnsi="Cambria Math" w:cs="Times New Roman"/>
            <w:sz w:val="24"/>
            <w:szCs w:val="24"/>
          </w:rPr>
          <m:t>n</m:t>
        </m:r>
        <m:r>
          <m:rPr>
            <m:sty m:val="p"/>
          </m:rPr>
          <w:rPr>
            <w:rFonts w:ascii="Cambria Math" w:hAnsi="Cambria Math" w:cs="Times New Roman"/>
            <w:sz w:val="24"/>
            <w:szCs w:val="24"/>
          </w:rPr>
          <m:t xml:space="preserve"> . </m:t>
        </m:r>
        <m:r>
          <w:rPr>
            <w:rFonts w:ascii="Cambria Math" w:hAnsi="Cambria Math" w:cs="Times New Roman"/>
            <w:sz w:val="24"/>
            <w:szCs w:val="24"/>
          </w:rPr>
          <m:t>j</m:t>
        </m:r>
        <m:r>
          <m:rPr>
            <m:sty m:val="p"/>
          </m:rPr>
          <w:rPr>
            <w:rFonts w:ascii="Cambria Math" w:hAnsi="Cambria Math" w:cs="Times New Roman"/>
            <w:sz w:val="24"/>
            <w:szCs w:val="24"/>
          </w:rPr>
          <m:t>=1…6]</m:t>
        </m:r>
      </m:oMath>
      <w:r w:rsidRPr="0047243C">
        <w:rPr>
          <w:rFonts w:ascii="Times New Roman" w:eastAsia="Times New Roman" w:hAnsi="Times New Roman" w:cs="Times New Roman"/>
          <w:sz w:val="28"/>
          <w:szCs w:val="28"/>
        </w:rPr>
        <w:t xml:space="preserve"> where six shows </w:t>
      </w:r>
      <w:r w:rsidRPr="0047243C">
        <w:rPr>
          <w:rFonts w:ascii="Times New Roman" w:eastAsiaTheme="minorEastAsia" w:hAnsi="Times New Roman" w:cs="Times New Roman"/>
          <w:sz w:val="28"/>
          <w:szCs w:val="28"/>
        </w:rPr>
        <w:t>backbone atoms</w:t>
      </w:r>
      <w:ins w:id="107" w:author="Maryam Zare" w:date="2021-10-26T11:05:00Z">
        <w:r w:rsidR="00FD382B">
          <w:rPr>
            <w:rFonts w:ascii="Times New Roman" w:eastAsiaTheme="minorEastAsia" w:hAnsi="Times New Roman" w:cs="Times New Roman"/>
            <w:sz w:val="28"/>
            <w:szCs w:val="28"/>
          </w:rPr>
          <w:t xml:space="preserve">, </w:t>
        </w:r>
      </w:ins>
      <w:del w:id="108" w:author="Maryam Zare" w:date="2021-10-26T11:05:00Z">
        <w:r w:rsidRPr="0047243C" w:rsidDel="00FD382B">
          <w:rPr>
            <w:rFonts w:ascii="Times New Roman" w:eastAsiaTheme="minorEastAsia" w:hAnsi="Times New Roman" w:cs="Times New Roman"/>
            <w:sz w:val="28"/>
            <w:szCs w:val="28"/>
          </w:rPr>
          <w:delText xml:space="preserve"> (</w:delText>
        </w:r>
      </w:del>
      <w:r w:rsidRPr="0047243C">
        <w:rPr>
          <w:rFonts w:ascii="Times New Roman" w:eastAsiaTheme="minorEastAsia" w:hAnsi="Times New Roman" w:cs="Times New Roman"/>
          <w:sz w:val="28"/>
          <w:szCs w:val="28"/>
        </w:rPr>
        <w:t>O5’, C5’,</w:t>
      </w:r>
      <w:r w:rsidRPr="0047243C">
        <w:rPr>
          <w:rFonts w:ascii="Times New Roman" w:eastAsiaTheme="minorEastAsia" w:hAnsi="Times New Roman" w:cs="Times New Roman"/>
          <w:sz w:val="28"/>
          <w:szCs w:val="28"/>
          <w:rtl/>
        </w:rPr>
        <w:t xml:space="preserve"> </w:t>
      </w:r>
      <w:r w:rsidRPr="0047243C">
        <w:rPr>
          <w:rFonts w:ascii="Times New Roman" w:eastAsiaTheme="minorEastAsia" w:hAnsi="Times New Roman" w:cs="Times New Roman"/>
          <w:sz w:val="28"/>
          <w:szCs w:val="28"/>
        </w:rPr>
        <w:t>C4',</w:t>
      </w:r>
      <w:r w:rsidRPr="0047243C">
        <w:rPr>
          <w:rFonts w:ascii="Times New Roman" w:eastAsiaTheme="minorEastAsia" w:hAnsi="Times New Roman" w:cs="Times New Roman"/>
          <w:sz w:val="28"/>
          <w:szCs w:val="28"/>
          <w:rtl/>
        </w:rPr>
        <w:t xml:space="preserve"> </w:t>
      </w:r>
      <w:r w:rsidRPr="0047243C">
        <w:rPr>
          <w:rFonts w:ascii="Times New Roman" w:eastAsiaTheme="minorEastAsia" w:hAnsi="Times New Roman" w:cs="Times New Roman"/>
          <w:sz w:val="28"/>
          <w:szCs w:val="28"/>
        </w:rPr>
        <w:t>C3’, O3’</w:t>
      </w:r>
      <w:del w:id="109" w:author="Maryam Zare" w:date="2021-10-26T11:05:00Z">
        <w:r w:rsidRPr="0047243C" w:rsidDel="00FD382B">
          <w:rPr>
            <w:rFonts w:ascii="Times New Roman" w:eastAsiaTheme="minorEastAsia" w:hAnsi="Times New Roman" w:cs="Times New Roman"/>
            <w:sz w:val="28"/>
            <w:szCs w:val="28"/>
          </w:rPr>
          <w:delText xml:space="preserve">, </w:delText>
        </w:r>
      </w:del>
      <w:ins w:id="110" w:author="Maryam Zare" w:date="2021-10-26T11:05:00Z">
        <w:r w:rsidR="00FD382B">
          <w:rPr>
            <w:rFonts w:ascii="Times New Roman" w:eastAsiaTheme="minorEastAsia" w:hAnsi="Times New Roman" w:cs="Times New Roman"/>
            <w:sz w:val="28"/>
            <w:szCs w:val="28"/>
          </w:rPr>
          <w:t xml:space="preserve"> and </w:t>
        </w:r>
      </w:ins>
      <w:r w:rsidRPr="0047243C">
        <w:rPr>
          <w:rFonts w:ascii="Times New Roman" w:eastAsiaTheme="minorEastAsia" w:hAnsi="Times New Roman" w:cs="Times New Roman"/>
          <w:sz w:val="28"/>
          <w:szCs w:val="28"/>
        </w:rPr>
        <w:t>P</w:t>
      </w:r>
      <w:del w:id="111" w:author="Maryam Zare" w:date="2021-10-26T11:05:00Z">
        <w:r w:rsidRPr="0047243C" w:rsidDel="00FD382B">
          <w:rPr>
            <w:rFonts w:ascii="Times New Roman" w:eastAsiaTheme="minorEastAsia" w:hAnsi="Times New Roman" w:cs="Times New Roman"/>
            <w:sz w:val="28"/>
            <w:szCs w:val="28"/>
          </w:rPr>
          <w:delText>)</w:delText>
        </w:r>
      </w:del>
      <w:r w:rsidRPr="0047243C">
        <w:rPr>
          <w:rFonts w:ascii="Times New Roman" w:eastAsiaTheme="minorEastAsia" w:hAnsi="Times New Roman" w:cs="Times New Roman"/>
          <w:sz w:val="28"/>
          <w:szCs w:val="28"/>
        </w:rPr>
        <w:t>.</w:t>
      </w:r>
    </w:p>
    <w:p w14:paraId="3EBD9252" w14:textId="7E7EA715" w:rsidR="00DB0F0A" w:rsidRPr="00225398" w:rsidRDefault="00FD382B" w:rsidP="00DB0F0A">
      <w:pPr>
        <w:pStyle w:val="ListParagraph"/>
        <w:numPr>
          <w:ilvl w:val="0"/>
          <w:numId w:val="2"/>
        </w:numPr>
        <w:spacing w:line="360" w:lineRule="auto"/>
        <w:jc w:val="both"/>
        <w:rPr>
          <w:rFonts w:asciiTheme="majorBidi" w:eastAsiaTheme="minorEastAsia" w:hAnsiTheme="majorBidi" w:cstheme="majorBidi"/>
          <w:sz w:val="28"/>
          <w:szCs w:val="28"/>
          <w:lang w:bidi="fa-IR"/>
        </w:rPr>
      </w:pPr>
      <w:ins w:id="112" w:author="Maryam Zare" w:date="2021-10-26T11:18:00Z">
        <w:r>
          <w:rPr>
            <w:rFonts w:asciiTheme="majorBidi" w:hAnsiTheme="majorBidi" w:cstheme="majorBidi"/>
            <w:color w:val="000000"/>
            <w:sz w:val="28"/>
            <w:szCs w:val="28"/>
            <w:shd w:val="clear" w:color="auto" w:fill="FFFFFF"/>
          </w:rPr>
          <w:t xml:space="preserve">For each position </w:t>
        </w:r>
      </w:ins>
      <w:del w:id="113" w:author="Maryam Zare" w:date="2021-10-26T11:18:00Z">
        <w:r w:rsidR="00DB0F0A" w:rsidRPr="00225398" w:rsidDel="00FD382B">
          <w:rPr>
            <w:rFonts w:asciiTheme="majorBidi" w:hAnsiTheme="majorBidi" w:cstheme="majorBidi"/>
            <w:color w:val="000000"/>
            <w:sz w:val="28"/>
            <w:szCs w:val="28"/>
            <w:shd w:val="clear" w:color="auto" w:fill="FFFFFF"/>
          </w:rPr>
          <w:delText xml:space="preserve">cluster(i) for </w:delText>
        </w:r>
      </w:del>
      <m:oMath>
        <m:r>
          <w:del w:id="114" w:author="Maryam Zare" w:date="2021-10-26T11:05:00Z">
            <w:rPr>
              <w:rFonts w:ascii="Cambria Math" w:hAnsi="Cambria Math" w:cstheme="majorBidi"/>
              <w:color w:val="000000"/>
              <w:sz w:val="28"/>
              <w:szCs w:val="28"/>
              <w:shd w:val="clear" w:color="auto" w:fill="FFFFFF"/>
            </w:rPr>
            <m:t>1≤</m:t>
          </w:del>
        </m:r>
        <m:r>
          <w:rPr>
            <w:rFonts w:ascii="Cambria Math" w:hAnsi="Cambria Math" w:cstheme="majorBidi"/>
            <w:color w:val="000000"/>
            <w:sz w:val="28"/>
            <w:szCs w:val="28"/>
            <w:shd w:val="clear" w:color="auto" w:fill="FFFFFF"/>
          </w:rPr>
          <m:t>i</m:t>
        </m:r>
        <m:r>
          <w:del w:id="115" w:author="Maryam Zare" w:date="2021-10-26T11:05:00Z">
            <w:rPr>
              <w:rFonts w:ascii="Cambria Math" w:hAnsi="Cambria Math" w:cstheme="majorBidi"/>
              <w:color w:val="000000"/>
              <w:sz w:val="28"/>
              <w:szCs w:val="28"/>
              <w:shd w:val="clear" w:color="auto" w:fill="FFFFFF"/>
            </w:rPr>
            <m:t>≤n</m:t>
          </w:del>
        </m:r>
        <m:r>
          <w:ins w:id="116" w:author="Maryam Zare" w:date="2021-10-26T11:05:00Z">
            <w:rPr>
              <w:rFonts w:ascii="Cambria Math" w:hAnsi="Cambria Math" w:cstheme="majorBidi"/>
              <w:color w:val="000000"/>
              <w:sz w:val="28"/>
              <w:szCs w:val="28"/>
              <w:shd w:val="clear" w:color="auto" w:fill="FFFFFF"/>
            </w:rPr>
            <m:t>=1…n</m:t>
          </w:ins>
        </m:r>
      </m:oMath>
      <w:r w:rsidR="00DB0F0A" w:rsidRPr="00225398">
        <w:rPr>
          <w:rFonts w:asciiTheme="majorBidi" w:eastAsiaTheme="minorEastAsia" w:hAnsiTheme="majorBidi" w:cstheme="majorBidi"/>
          <w:color w:val="000000"/>
          <w:sz w:val="28"/>
          <w:szCs w:val="28"/>
          <w:shd w:val="clear" w:color="auto" w:fill="FFFFFF"/>
        </w:rPr>
        <w:t>,</w:t>
      </w:r>
      <w:r w:rsidR="00DB0F0A" w:rsidRPr="00225398">
        <w:rPr>
          <w:rFonts w:asciiTheme="majorBidi" w:hAnsiTheme="majorBidi" w:cstheme="majorBidi"/>
          <w:color w:val="000000"/>
          <w:sz w:val="28"/>
          <w:szCs w:val="28"/>
          <w:shd w:val="clear" w:color="auto" w:fill="FFFFFF"/>
        </w:rPr>
        <w:t xml:space="preserve"> </w:t>
      </w:r>
      <w:del w:id="117" w:author="Maryam Zare" w:date="2021-10-26T11:18:00Z">
        <w:r w:rsidR="00DB0F0A" w:rsidRPr="00225398" w:rsidDel="00FD382B">
          <w:rPr>
            <w:rFonts w:asciiTheme="majorBidi" w:hAnsiTheme="majorBidi" w:cstheme="majorBidi"/>
            <w:color w:val="000000"/>
            <w:sz w:val="28"/>
            <w:szCs w:val="28"/>
            <w:shd w:val="clear" w:color="auto" w:fill="FFFFFF"/>
          </w:rPr>
          <w:delText>shown wit</w:delText>
        </w:r>
      </w:del>
      <w:ins w:id="118" w:author="Maryam Zare" w:date="2021-10-26T11:19:00Z">
        <w:r>
          <w:rPr>
            <w:rFonts w:asciiTheme="majorBidi" w:hAnsiTheme="majorBidi" w:cstheme="majorBidi"/>
            <w:color w:val="000000"/>
            <w:sz w:val="28"/>
            <w:szCs w:val="28"/>
            <w:shd w:val="clear" w:color="auto" w:fill="FFFFFF"/>
          </w:rPr>
          <w:t>cluster</w:t>
        </w:r>
      </w:ins>
      <w:del w:id="119" w:author="Maryam Zare" w:date="2021-10-26T11:18:00Z">
        <w:r w:rsidR="00DB0F0A" w:rsidRPr="00225398" w:rsidDel="00FD382B">
          <w:rPr>
            <w:rFonts w:asciiTheme="majorBidi" w:hAnsiTheme="majorBidi" w:cstheme="majorBidi"/>
            <w:color w:val="000000"/>
            <w:sz w:val="28"/>
            <w:szCs w:val="28"/>
            <w:shd w:val="clear" w:color="auto" w:fill="FFFFFF"/>
          </w:rPr>
          <w:delText>h</w:delText>
        </w:r>
      </w:del>
      <w:r w:rsidR="00DB0F0A" w:rsidRPr="00225398">
        <w:rPr>
          <w:rFonts w:asciiTheme="majorBidi" w:hAnsiTheme="majorBidi" w:cstheme="majorBidi"/>
          <w:color w:val="000000"/>
          <w:sz w:val="28"/>
          <w:szCs w:val="28"/>
          <w:shd w:val="clear" w:color="auto" w:fill="FFFFFF"/>
        </w:rPr>
        <w:t xml:space="preserve"> </w:t>
      </w:r>
      <m:oMath>
        <m:sSub>
          <m:sSubPr>
            <m:ctrlPr>
              <w:rPr>
                <w:rFonts w:ascii="Cambria Math" w:hAnsi="Cambria Math" w:cstheme="majorBidi"/>
                <w:i/>
                <w:color w:val="000000"/>
                <w:sz w:val="28"/>
                <w:szCs w:val="28"/>
                <w:shd w:val="clear" w:color="auto" w:fill="FFFFFF"/>
              </w:rPr>
            </m:ctrlPr>
          </m:sSubPr>
          <m:e>
            <m:r>
              <m:rPr>
                <m:scr m:val="double-struck"/>
              </m:rPr>
              <w:rPr>
                <w:rFonts w:ascii="Cambria Math" w:hAnsi="Cambria Math" w:cstheme="majorBidi"/>
                <w:color w:val="000000"/>
                <w:sz w:val="28"/>
                <w:szCs w:val="28"/>
                <w:shd w:val="clear" w:color="auto" w:fill="FFFFFF"/>
              </w:rPr>
              <m:t>C</m:t>
            </m:r>
          </m:e>
          <m:sub>
            <m:r>
              <w:rPr>
                <w:rFonts w:ascii="Cambria Math" w:hAnsi="Cambria Math" w:cstheme="majorBidi"/>
                <w:color w:val="000000"/>
                <w:sz w:val="28"/>
                <w:szCs w:val="28"/>
                <w:shd w:val="clear" w:color="auto" w:fill="FFFFFF"/>
              </w:rPr>
              <m:t>i</m:t>
            </m:r>
          </m:sub>
        </m:sSub>
      </m:oMath>
      <w:r w:rsidR="007E068A" w:rsidRPr="00225398">
        <w:rPr>
          <w:rFonts w:asciiTheme="majorBidi" w:hAnsiTheme="majorBidi" w:cstheme="majorBidi"/>
          <w:color w:val="000000"/>
          <w:sz w:val="28"/>
          <w:szCs w:val="28"/>
          <w:shd w:val="clear" w:color="auto" w:fill="FFFFFF"/>
        </w:rPr>
        <w:t xml:space="preserve"> </w:t>
      </w:r>
      <w:del w:id="120" w:author="Maryam Zare" w:date="2021-10-26T11:19:00Z">
        <w:r w:rsidR="007E068A" w:rsidRPr="00225398" w:rsidDel="00FD382B">
          <w:rPr>
            <w:rFonts w:asciiTheme="majorBidi" w:hAnsiTheme="majorBidi" w:cstheme="majorBidi"/>
            <w:color w:val="000000"/>
            <w:sz w:val="28"/>
            <w:szCs w:val="28"/>
            <w:shd w:val="clear" w:color="auto" w:fill="FFFFFF"/>
          </w:rPr>
          <w:delText>,</w:delText>
        </w:r>
      </w:del>
      <w:r w:rsidR="007E068A" w:rsidRPr="00225398">
        <w:rPr>
          <w:rFonts w:asciiTheme="majorBidi" w:hAnsiTheme="majorBidi" w:cstheme="majorBidi"/>
          <w:color w:val="000000"/>
          <w:sz w:val="28"/>
          <w:szCs w:val="28"/>
          <w:shd w:val="clear" w:color="auto" w:fill="FFFFFF"/>
        </w:rPr>
        <w:t xml:space="preserve"> contains</w:t>
      </w:r>
      <w:r w:rsidR="00DB0F0A" w:rsidRPr="00225398">
        <w:rPr>
          <w:rFonts w:asciiTheme="majorBidi" w:hAnsiTheme="majorBidi" w:cstheme="majorBidi"/>
          <w:color w:val="000000"/>
          <w:sz w:val="28"/>
          <w:szCs w:val="28"/>
          <w:shd w:val="clear" w:color="auto" w:fill="FFFFFF"/>
        </w:rPr>
        <w:t xml:space="preserve">  </w:t>
      </w:r>
      <w:r w:rsidR="00474328" w:rsidRPr="00225398">
        <w:rPr>
          <w:rFonts w:asciiTheme="majorBidi" w:hAnsiTheme="majorBidi" w:cstheme="majorBidi"/>
          <w:color w:val="000000"/>
          <w:sz w:val="28"/>
          <w:szCs w:val="28"/>
          <w:shd w:val="clear" w:color="auto" w:fill="FFFFFF"/>
        </w:rPr>
        <w:t xml:space="preserve">the coordinates of six atoms of the target </w:t>
      </w:r>
      <w:del w:id="121" w:author="Maryam Zare" w:date="2021-10-26T11:19:00Z">
        <w:r w:rsidR="00474328" w:rsidRPr="00225398" w:rsidDel="00FD382B">
          <w:rPr>
            <w:rFonts w:asciiTheme="majorBidi" w:hAnsiTheme="majorBidi" w:cstheme="majorBidi"/>
            <w:color w:val="000000"/>
            <w:sz w:val="28"/>
            <w:szCs w:val="28"/>
            <w:shd w:val="clear" w:color="auto" w:fill="FFFFFF"/>
          </w:rPr>
          <w:delText>base</w:delText>
        </w:r>
      </w:del>
      <w:ins w:id="122" w:author="Maryam Zare" w:date="2021-10-26T11:19:00Z">
        <w:r>
          <w:rPr>
            <w:rFonts w:asciiTheme="majorBidi" w:hAnsiTheme="majorBidi" w:cstheme="majorBidi"/>
            <w:color w:val="000000"/>
            <w:sz w:val="28"/>
            <w:szCs w:val="28"/>
            <w:shd w:val="clear" w:color="auto" w:fill="FFFFFF"/>
          </w:rPr>
          <w:t>nucleotide</w:t>
        </w:r>
      </w:ins>
      <w:r w:rsidR="00DB0F0A" w:rsidRPr="00225398">
        <w:rPr>
          <w:rFonts w:asciiTheme="majorBidi" w:hAnsiTheme="majorBidi" w:cstheme="majorBidi"/>
          <w:color w:val="000000"/>
          <w:sz w:val="28"/>
          <w:szCs w:val="28"/>
          <w:shd w:val="clear" w:color="auto" w:fill="FFFFFF"/>
        </w:rPr>
        <w:t xml:space="preserve"> </w:t>
      </w:r>
      <m:oMath>
        <m:r>
          <w:rPr>
            <w:rFonts w:ascii="Cambria Math" w:hAnsi="Cambria Math" w:cstheme="majorBidi"/>
            <w:color w:val="000000"/>
            <w:sz w:val="28"/>
            <w:szCs w:val="28"/>
            <w:shd w:val="clear" w:color="auto" w:fill="FFFFFF"/>
          </w:rPr>
          <m:t>i</m:t>
        </m:r>
      </m:oMath>
      <w:r w:rsidR="00DB0F0A" w:rsidRPr="00225398">
        <w:rPr>
          <w:rFonts w:asciiTheme="majorBidi" w:hAnsiTheme="majorBidi" w:cstheme="majorBidi"/>
          <w:color w:val="000000"/>
          <w:sz w:val="28"/>
          <w:szCs w:val="28"/>
          <w:shd w:val="clear" w:color="auto" w:fill="FFFFFF"/>
        </w:rPr>
        <w:t xml:space="preserve"> and </w:t>
      </w:r>
      <w:r w:rsidR="00474328" w:rsidRPr="00225398">
        <w:rPr>
          <w:rFonts w:asciiTheme="majorBidi" w:hAnsiTheme="majorBidi" w:cstheme="majorBidi"/>
          <w:color w:val="000000"/>
          <w:sz w:val="28"/>
          <w:szCs w:val="28"/>
          <w:shd w:val="clear" w:color="auto" w:fill="FFFFFF"/>
        </w:rPr>
        <w:t>six atoms of</w:t>
      </w:r>
      <w:r w:rsidR="00DB0F0A" w:rsidRPr="00225398">
        <w:rPr>
          <w:rFonts w:asciiTheme="majorBidi" w:hAnsiTheme="majorBidi" w:cstheme="majorBidi"/>
          <w:color w:val="000000"/>
          <w:sz w:val="28"/>
          <w:szCs w:val="28"/>
          <w:shd w:val="clear" w:color="auto" w:fill="FFFFFF"/>
        </w:rPr>
        <w:t xml:space="preserve"> each of fourteen closest neighbor</w:t>
      </w:r>
      <w:r w:rsidR="00474328" w:rsidRPr="00225398">
        <w:rPr>
          <w:rFonts w:asciiTheme="majorBidi" w:hAnsiTheme="majorBidi" w:cstheme="majorBidi"/>
          <w:color w:val="000000"/>
          <w:sz w:val="28"/>
          <w:szCs w:val="28"/>
          <w:shd w:val="clear" w:color="auto" w:fill="FFFFFF"/>
        </w:rPr>
        <w:t xml:space="preserve"> bases</w:t>
      </w:r>
      <w:r w:rsidR="00DB0F0A" w:rsidRPr="00225398">
        <w:rPr>
          <w:rFonts w:asciiTheme="majorBidi" w:hAnsiTheme="majorBidi" w:cstheme="majorBidi"/>
          <w:color w:val="000000"/>
          <w:sz w:val="28"/>
          <w:szCs w:val="28"/>
          <w:shd w:val="clear" w:color="auto" w:fill="FFFFFF"/>
        </w:rPr>
        <w:t xml:space="preserve"> ranked by the O5'-O5' distance,  where </w:t>
      </w:r>
      <m:oMath>
        <m:d>
          <m:dPr>
            <m:begChr m:val="|"/>
            <m:endChr m:val="|"/>
            <m:ctrlPr>
              <w:rPr>
                <w:rFonts w:ascii="Cambria Math" w:hAnsi="Cambria Math" w:cstheme="majorBidi"/>
                <w:i/>
                <w:color w:val="000000"/>
                <w:sz w:val="28"/>
                <w:szCs w:val="28"/>
                <w:shd w:val="clear" w:color="auto" w:fill="FFFFFF"/>
              </w:rPr>
            </m:ctrlPr>
          </m:dPr>
          <m:e>
            <m:sSub>
              <m:sSubPr>
                <m:ctrlPr>
                  <w:rPr>
                    <w:rFonts w:ascii="Cambria Math" w:hAnsi="Cambria Math" w:cstheme="majorBidi"/>
                    <w:i/>
                    <w:color w:val="000000"/>
                    <w:sz w:val="28"/>
                    <w:szCs w:val="28"/>
                    <w:shd w:val="clear" w:color="auto" w:fill="FFFFFF"/>
                  </w:rPr>
                </m:ctrlPr>
              </m:sSubPr>
              <m:e>
                <m:r>
                  <m:rPr>
                    <m:scr m:val="double-struck"/>
                  </m:rPr>
                  <w:rPr>
                    <w:rFonts w:ascii="Cambria Math" w:hAnsi="Cambria Math" w:cstheme="majorBidi"/>
                    <w:color w:val="000000"/>
                    <w:sz w:val="28"/>
                    <w:szCs w:val="28"/>
                    <w:shd w:val="clear" w:color="auto" w:fill="FFFFFF"/>
                  </w:rPr>
                  <m:t>C</m:t>
                </m:r>
              </m:e>
              <m:sub>
                <m:r>
                  <w:rPr>
                    <w:rFonts w:ascii="Cambria Math" w:hAnsi="Cambria Math" w:cstheme="majorBidi"/>
                    <w:color w:val="000000"/>
                    <w:sz w:val="28"/>
                    <w:szCs w:val="28"/>
                    <w:shd w:val="clear" w:color="auto" w:fill="FFFFFF"/>
                  </w:rPr>
                  <m:t>i</m:t>
                </m:r>
              </m:sub>
            </m:sSub>
          </m:e>
        </m:d>
        <m:r>
          <w:rPr>
            <w:rFonts w:ascii="Cambria Math" w:hAnsi="Cambria Math" w:cstheme="majorBidi"/>
            <w:color w:val="000000"/>
            <w:sz w:val="28"/>
            <w:szCs w:val="28"/>
            <w:shd w:val="clear" w:color="auto" w:fill="FFFFFF"/>
          </w:rPr>
          <m:t>=6×15=90</m:t>
        </m:r>
      </m:oMath>
      <w:r w:rsidR="00DB0F0A" w:rsidRPr="00225398">
        <w:rPr>
          <w:rFonts w:asciiTheme="majorBidi" w:eastAsiaTheme="minorEastAsia" w:hAnsiTheme="majorBidi" w:cstheme="majorBidi"/>
          <w:color w:val="000000"/>
          <w:sz w:val="28"/>
          <w:szCs w:val="28"/>
          <w:shd w:val="clear" w:color="auto" w:fill="FFFFFF"/>
        </w:rPr>
        <w:t>.</w:t>
      </w:r>
      <w:r w:rsidR="00DB0F0A" w:rsidRPr="00225398">
        <w:rPr>
          <w:rFonts w:asciiTheme="majorBidi" w:hAnsiTheme="majorBidi" w:cstheme="majorBidi"/>
          <w:color w:val="000000"/>
          <w:sz w:val="28"/>
          <w:szCs w:val="28"/>
          <w:shd w:val="clear" w:color="auto" w:fill="FFFFFF"/>
        </w:rPr>
        <w:t xml:space="preserve">  </w:t>
      </w:r>
    </w:p>
    <w:p w14:paraId="161059EB" w14:textId="61901EB9" w:rsidR="00490006" w:rsidRPr="00225398" w:rsidRDefault="00490006" w:rsidP="008D3465">
      <w:pPr>
        <w:pStyle w:val="ListParagraph"/>
        <w:numPr>
          <w:ilvl w:val="0"/>
          <w:numId w:val="2"/>
        </w:numPr>
        <w:spacing w:line="360" w:lineRule="auto"/>
        <w:jc w:val="both"/>
        <w:rPr>
          <w:rFonts w:asciiTheme="majorBidi" w:eastAsiaTheme="minorEastAsia" w:hAnsiTheme="majorBidi" w:cstheme="majorBidi"/>
          <w:sz w:val="28"/>
          <w:szCs w:val="28"/>
          <w:lang w:bidi="fa-IR"/>
        </w:rPr>
      </w:pPr>
      <w:r w:rsidRPr="00225398">
        <w:rPr>
          <w:rFonts w:asciiTheme="majorBidi" w:hAnsiTheme="majorBidi" w:cstheme="majorBidi"/>
          <w:color w:val="000000"/>
          <w:sz w:val="28"/>
          <w:szCs w:val="28"/>
        </w:rPr>
        <w:t xml:space="preserve">All coordinates in </w:t>
      </w:r>
      <w:del w:id="123" w:author="Maryam Zare" w:date="2021-10-26T11:21:00Z">
        <w:r w:rsidRPr="00225398" w:rsidDel="00FD382B">
          <w:rPr>
            <w:rFonts w:asciiTheme="majorBidi" w:hAnsiTheme="majorBidi" w:cstheme="majorBidi"/>
            <w:color w:val="000000"/>
            <w:sz w:val="28"/>
            <w:szCs w:val="28"/>
          </w:rPr>
          <w:delText xml:space="preserve">each </w:delText>
        </w:r>
      </w:del>
      <w:r w:rsidRPr="00225398">
        <w:rPr>
          <w:rFonts w:asciiTheme="majorBidi" w:hAnsiTheme="majorBidi" w:cstheme="majorBidi"/>
          <w:color w:val="000000"/>
          <w:sz w:val="28"/>
          <w:szCs w:val="28"/>
        </w:rPr>
        <w:t xml:space="preserve">cluster </w:t>
      </w:r>
      <m:oMath>
        <m:sSub>
          <m:sSubPr>
            <m:ctrlPr>
              <w:rPr>
                <w:rFonts w:ascii="Cambria Math" w:hAnsi="Cambria Math" w:cstheme="majorBidi"/>
                <w:i/>
                <w:color w:val="000000"/>
                <w:sz w:val="28"/>
                <w:szCs w:val="28"/>
                <w:shd w:val="clear" w:color="auto" w:fill="FFFFFF"/>
              </w:rPr>
            </m:ctrlPr>
          </m:sSubPr>
          <m:e>
            <m:r>
              <m:rPr>
                <m:scr m:val="double-struck"/>
              </m:rPr>
              <w:rPr>
                <w:rFonts w:ascii="Cambria Math" w:hAnsi="Cambria Math" w:cstheme="majorBidi"/>
                <w:color w:val="000000"/>
                <w:sz w:val="28"/>
                <w:szCs w:val="28"/>
                <w:shd w:val="clear" w:color="auto" w:fill="FFFFFF"/>
              </w:rPr>
              <m:t>C</m:t>
            </m:r>
          </m:e>
          <m:sub>
            <m:r>
              <w:rPr>
                <w:rFonts w:ascii="Cambria Math" w:hAnsi="Cambria Math" w:cstheme="majorBidi"/>
                <w:color w:val="000000"/>
                <w:sz w:val="28"/>
                <w:szCs w:val="28"/>
                <w:shd w:val="clear" w:color="auto" w:fill="FFFFFF"/>
              </w:rPr>
              <m:t>i</m:t>
            </m:r>
          </m:sub>
        </m:sSub>
      </m:oMath>
      <w:r w:rsidRPr="00225398">
        <w:rPr>
          <w:rFonts w:asciiTheme="majorBidi" w:eastAsiaTheme="minorEastAsia" w:hAnsiTheme="majorBidi" w:cstheme="majorBidi"/>
          <w:color w:val="000000"/>
          <w:sz w:val="28"/>
          <w:szCs w:val="28"/>
          <w:shd w:val="clear" w:color="auto" w:fill="FFFFFF"/>
        </w:rPr>
        <w:t xml:space="preserve"> are </w:t>
      </w:r>
      <w:r w:rsidRPr="00225398">
        <w:rPr>
          <w:rFonts w:asciiTheme="majorBidi" w:hAnsiTheme="majorBidi" w:cstheme="majorBidi"/>
          <w:color w:val="000000"/>
          <w:sz w:val="28"/>
          <w:szCs w:val="28"/>
        </w:rPr>
        <w:t xml:space="preserve">translated and orientated </w:t>
      </w:r>
      <w:r w:rsidRPr="00225398">
        <w:rPr>
          <w:rStyle w:val="fontstyle01"/>
          <w:rFonts w:asciiTheme="majorBidi" w:hAnsiTheme="majorBidi" w:cstheme="majorBidi"/>
          <w:sz w:val="28"/>
          <w:szCs w:val="28"/>
        </w:rPr>
        <w:t>to the standard coordinates</w:t>
      </w:r>
      <w:r w:rsidRPr="00225398">
        <w:rPr>
          <w:rFonts w:asciiTheme="majorBidi" w:hAnsiTheme="majorBidi" w:cstheme="majorBidi"/>
          <w:color w:val="000000"/>
          <w:sz w:val="28"/>
          <w:szCs w:val="28"/>
        </w:rPr>
        <w:t xml:space="preserve"> by locating atoms O5’, C4’, and C3’ of the target </w:t>
      </w:r>
      <w:r w:rsidR="008D3465" w:rsidRPr="00225398">
        <w:rPr>
          <w:rFonts w:asciiTheme="majorBidi" w:hAnsiTheme="majorBidi" w:cstheme="majorBidi"/>
          <w:color w:val="000000"/>
          <w:sz w:val="28"/>
          <w:szCs w:val="28"/>
        </w:rPr>
        <w:t>base</w:t>
      </w:r>
      <w:r w:rsidRPr="00225398">
        <w:rPr>
          <w:rFonts w:asciiTheme="majorBidi" w:hAnsiTheme="majorBidi" w:cstheme="majorBidi"/>
          <w:color w:val="000000"/>
          <w:sz w:val="28"/>
          <w:szCs w:val="28"/>
        </w:rPr>
        <w:t xml:space="preserve"> at the origin, x-axis, and </w:t>
      </w:r>
      <w:del w:id="124" w:author="Maryam Zare" w:date="2021-10-26T11:20:00Z">
        <w:r w:rsidRPr="00225398" w:rsidDel="00FD382B">
          <w:rPr>
            <w:rFonts w:asciiTheme="majorBidi" w:hAnsiTheme="majorBidi" w:cstheme="majorBidi"/>
            <w:color w:val="000000"/>
            <w:sz w:val="28"/>
            <w:szCs w:val="28"/>
          </w:rPr>
          <w:delText xml:space="preserve">the </w:delText>
        </w:r>
      </w:del>
      <w:r w:rsidRPr="00225398">
        <w:rPr>
          <w:rFonts w:asciiTheme="majorBidi" w:hAnsiTheme="majorBidi" w:cstheme="majorBidi"/>
          <w:color w:val="000000"/>
          <w:sz w:val="28"/>
          <w:szCs w:val="28"/>
        </w:rPr>
        <w:t>z = 0 plane, respectively.</w:t>
      </w:r>
    </w:p>
    <w:p w14:paraId="33205DBE" w14:textId="3131D2C4" w:rsidR="002C204F" w:rsidRPr="00225398" w:rsidRDefault="002C204F" w:rsidP="002C204F">
      <w:pPr>
        <w:pStyle w:val="ListParagraph"/>
        <w:numPr>
          <w:ilvl w:val="0"/>
          <w:numId w:val="2"/>
        </w:numPr>
        <w:spacing w:line="360" w:lineRule="auto"/>
        <w:jc w:val="both"/>
        <w:rPr>
          <w:rFonts w:asciiTheme="majorBidi" w:eastAsiaTheme="minorEastAsia" w:hAnsiTheme="majorBidi" w:cstheme="majorBidi"/>
          <w:sz w:val="28"/>
          <w:szCs w:val="28"/>
          <w:lang w:bidi="fa-IR"/>
        </w:rPr>
      </w:pPr>
      <w:r w:rsidRPr="00225398">
        <w:rPr>
          <w:rFonts w:asciiTheme="majorBidi" w:hAnsiTheme="majorBidi" w:cstheme="majorBidi"/>
          <w:color w:val="000000"/>
          <w:sz w:val="28"/>
          <w:szCs w:val="28"/>
        </w:rPr>
        <w:t xml:space="preserve">The coordinates in cluster </w:t>
      </w:r>
      <m:oMath>
        <m:sSub>
          <m:sSubPr>
            <m:ctrlPr>
              <w:rPr>
                <w:rFonts w:ascii="Cambria Math" w:hAnsi="Cambria Math" w:cstheme="majorBidi"/>
                <w:i/>
                <w:color w:val="000000"/>
                <w:sz w:val="28"/>
                <w:szCs w:val="28"/>
                <w:shd w:val="clear" w:color="auto" w:fill="FFFFFF"/>
              </w:rPr>
            </m:ctrlPr>
          </m:sSubPr>
          <m:e>
            <m:r>
              <m:rPr>
                <m:scr m:val="double-struck"/>
              </m:rPr>
              <w:rPr>
                <w:rFonts w:ascii="Cambria Math" w:hAnsi="Cambria Math" w:cstheme="majorBidi"/>
                <w:color w:val="000000"/>
                <w:sz w:val="28"/>
                <w:szCs w:val="28"/>
                <w:shd w:val="clear" w:color="auto" w:fill="FFFFFF"/>
              </w:rPr>
              <m:t>C</m:t>
            </m:r>
          </m:e>
          <m:sub>
            <m:r>
              <w:rPr>
                <w:rFonts w:ascii="Cambria Math" w:hAnsi="Cambria Math" w:cstheme="majorBidi"/>
                <w:color w:val="000000"/>
                <w:sz w:val="28"/>
                <w:szCs w:val="28"/>
                <w:shd w:val="clear" w:color="auto" w:fill="FFFFFF"/>
              </w:rPr>
              <m:t>i</m:t>
            </m:r>
          </m:sub>
        </m:sSub>
      </m:oMath>
      <w:r w:rsidRPr="00225398">
        <w:rPr>
          <w:rFonts w:asciiTheme="majorBidi" w:eastAsiaTheme="minorEastAsia" w:hAnsiTheme="majorBidi" w:cstheme="majorBidi"/>
          <w:color w:val="000000"/>
          <w:sz w:val="28"/>
          <w:szCs w:val="28"/>
          <w:shd w:val="clear" w:color="auto" w:fill="FFFFFF"/>
        </w:rPr>
        <w:t xml:space="preserve"> are set in</w:t>
      </w:r>
      <w:r w:rsidRPr="00225398">
        <w:rPr>
          <w:rFonts w:asciiTheme="majorBidi" w:hAnsiTheme="majorBidi" w:cstheme="majorBidi"/>
          <w:color w:val="000000"/>
          <w:sz w:val="28"/>
          <w:szCs w:val="28"/>
        </w:rPr>
        <w:t xml:space="preserve">to a 32*32*32 </w:t>
      </w:r>
      <m:oMath>
        <m:sSup>
          <m:sSupPr>
            <m:ctrlPr>
              <w:rPr>
                <w:rFonts w:ascii="Cambria Math" w:hAnsi="Cambria Math" w:cstheme="majorBidi"/>
                <w:i/>
                <w:color w:val="000000"/>
                <w:sz w:val="28"/>
                <w:szCs w:val="28"/>
              </w:rPr>
            </m:ctrlPr>
          </m:sSupPr>
          <m:e>
            <m:r>
              <w:rPr>
                <w:rFonts w:ascii="Cambria Math" w:hAnsi="Cambria Math" w:cstheme="majorBidi"/>
                <w:color w:val="000000"/>
                <w:sz w:val="28"/>
                <w:szCs w:val="28"/>
              </w:rPr>
              <m:t>A</m:t>
            </m:r>
          </m:e>
          <m:sup>
            <m:r>
              <w:rPr>
                <w:rFonts w:ascii="Cambria Math" w:hAnsi="Cambria Math" w:cstheme="majorBidi"/>
                <w:color w:val="000000"/>
                <w:sz w:val="28"/>
                <w:szCs w:val="28"/>
              </w:rPr>
              <m:t>°</m:t>
            </m:r>
          </m:sup>
        </m:sSup>
      </m:oMath>
      <w:r w:rsidRPr="00225398">
        <w:rPr>
          <w:rFonts w:asciiTheme="majorBidi" w:hAnsiTheme="majorBidi" w:cstheme="majorBidi"/>
          <w:color w:val="000000"/>
          <w:sz w:val="28"/>
          <w:szCs w:val="28"/>
        </w:rPr>
        <w:t xml:space="preserve"> grid box called </w:t>
      </w:r>
      <m:oMath>
        <m:sSub>
          <m:sSubPr>
            <m:ctrlPr>
              <w:rPr>
                <w:rFonts w:ascii="Cambria Math" w:hAnsi="Cambria Math" w:cstheme="majorBidi"/>
                <w:i/>
                <w:color w:val="000000"/>
                <w:sz w:val="28"/>
                <w:szCs w:val="28"/>
              </w:rPr>
            </m:ctrlPr>
          </m:sSubPr>
          <m:e>
            <m:r>
              <w:rPr>
                <w:rFonts w:ascii="Cambria Math" w:hAnsi="Cambria Math" w:cstheme="majorBidi"/>
                <w:color w:val="000000"/>
                <w:sz w:val="28"/>
                <w:szCs w:val="28"/>
              </w:rPr>
              <m:t>G</m:t>
            </m:r>
          </m:e>
          <m:sub>
            <m:r>
              <w:rPr>
                <w:rFonts w:ascii="Cambria Math" w:hAnsi="Cambria Math" w:cstheme="majorBidi"/>
                <w:color w:val="000000"/>
                <w:sz w:val="28"/>
                <w:szCs w:val="28"/>
              </w:rPr>
              <m:t>i</m:t>
            </m:r>
          </m:sub>
        </m:sSub>
      </m:oMath>
      <w:r w:rsidRPr="00225398">
        <w:rPr>
          <w:rStyle w:val="fontstyle01"/>
          <w:rFonts w:asciiTheme="majorBidi" w:hAnsiTheme="majorBidi" w:cstheme="majorBidi"/>
          <w:sz w:val="28"/>
          <w:szCs w:val="28"/>
        </w:rPr>
        <w:t xml:space="preserve"> with each voxel being unit size (1Å × 1Å × 1Å). All voxels in the grid are </w:t>
      </w:r>
      <w:r w:rsidRPr="00225398">
        <w:rPr>
          <w:rStyle w:val="fontstyle01"/>
          <w:rFonts w:asciiTheme="majorBidi" w:hAnsiTheme="majorBidi" w:cstheme="majorBidi"/>
          <w:sz w:val="28"/>
          <w:szCs w:val="28"/>
        </w:rPr>
        <w:lastRenderedPageBreak/>
        <w:t>zero except the voxels correspond</w:t>
      </w:r>
      <w:ins w:id="125" w:author="Maryam Zare" w:date="2021-10-26T11:22:00Z">
        <w:r w:rsidR="00FD382B">
          <w:rPr>
            <w:rStyle w:val="fontstyle01"/>
            <w:rFonts w:asciiTheme="majorBidi" w:hAnsiTheme="majorBidi" w:cstheme="majorBidi"/>
            <w:sz w:val="28"/>
            <w:szCs w:val="28"/>
          </w:rPr>
          <w:t>ing</w:t>
        </w:r>
      </w:ins>
      <w:del w:id="126" w:author="Maryam Zare" w:date="2021-10-26T11:22:00Z">
        <w:r w:rsidRPr="00225398" w:rsidDel="00FD382B">
          <w:rPr>
            <w:rStyle w:val="fontstyle01"/>
            <w:rFonts w:asciiTheme="majorBidi" w:hAnsiTheme="majorBidi" w:cstheme="majorBidi"/>
            <w:sz w:val="28"/>
            <w:szCs w:val="28"/>
          </w:rPr>
          <w:delText>ed</w:delText>
        </w:r>
      </w:del>
      <w:r w:rsidRPr="00225398">
        <w:rPr>
          <w:rStyle w:val="fontstyle01"/>
          <w:rFonts w:asciiTheme="majorBidi" w:hAnsiTheme="majorBidi" w:cstheme="majorBidi"/>
          <w:sz w:val="28"/>
          <w:szCs w:val="28"/>
        </w:rPr>
        <w:t xml:space="preserve"> to the coordinates of the atoms in cluster </w:t>
      </w:r>
      <m:oMath>
        <m:sSub>
          <m:sSubPr>
            <m:ctrlPr>
              <w:rPr>
                <w:rFonts w:ascii="Cambria Math" w:hAnsi="Cambria Math" w:cstheme="majorBidi"/>
                <w:i/>
                <w:color w:val="000000"/>
                <w:sz w:val="28"/>
                <w:szCs w:val="28"/>
                <w:shd w:val="clear" w:color="auto" w:fill="FFFFFF"/>
              </w:rPr>
            </m:ctrlPr>
          </m:sSubPr>
          <m:e>
            <m:r>
              <m:rPr>
                <m:scr m:val="double-struck"/>
              </m:rPr>
              <w:rPr>
                <w:rFonts w:ascii="Cambria Math" w:hAnsi="Cambria Math" w:cstheme="majorBidi"/>
                <w:color w:val="000000"/>
                <w:sz w:val="28"/>
                <w:szCs w:val="28"/>
                <w:shd w:val="clear" w:color="auto" w:fill="FFFFFF"/>
              </w:rPr>
              <m:t>C</m:t>
            </m:r>
          </m:e>
          <m:sub>
            <m:r>
              <w:rPr>
                <w:rFonts w:ascii="Cambria Math" w:hAnsi="Cambria Math" w:cstheme="majorBidi"/>
                <w:color w:val="000000"/>
                <w:sz w:val="28"/>
                <w:szCs w:val="28"/>
                <w:shd w:val="clear" w:color="auto" w:fill="FFFFFF"/>
              </w:rPr>
              <m:t>i</m:t>
            </m:r>
          </m:sub>
        </m:sSub>
      </m:oMath>
      <w:r w:rsidRPr="00225398" w:rsidDel="00126461">
        <w:rPr>
          <w:rStyle w:val="fontstyle01"/>
          <w:rFonts w:asciiTheme="majorBidi" w:hAnsiTheme="majorBidi" w:cstheme="majorBidi"/>
          <w:sz w:val="28"/>
          <w:szCs w:val="28"/>
        </w:rPr>
        <w:t xml:space="preserve"> </w:t>
      </w:r>
      <w:r w:rsidRPr="00225398">
        <w:rPr>
          <w:rFonts w:asciiTheme="majorBidi" w:hAnsiTheme="majorBidi" w:cstheme="majorBidi"/>
          <w:color w:val="000000"/>
          <w:sz w:val="28"/>
          <w:szCs w:val="28"/>
        </w:rPr>
        <w:t>(</w:t>
      </w:r>
      <w:r w:rsidRPr="00225398">
        <w:rPr>
          <w:rFonts w:asciiTheme="majorBidi" w:hAnsiTheme="majorBidi" w:cstheme="majorBidi"/>
          <w:color w:val="000000"/>
          <w:sz w:val="28"/>
          <w:szCs w:val="28"/>
        </w:rPr>
        <w:fldChar w:fldCharType="begin"/>
      </w:r>
      <w:r w:rsidRPr="00225398">
        <w:rPr>
          <w:rFonts w:asciiTheme="majorBidi" w:hAnsiTheme="majorBidi" w:cstheme="majorBidi"/>
          <w:color w:val="000000"/>
          <w:sz w:val="28"/>
          <w:szCs w:val="28"/>
        </w:rPr>
        <w:instrText xml:space="preserve"> REF _Ref77680240 \h  \* MERGEFORMAT </w:instrText>
      </w:r>
      <w:r w:rsidRPr="00225398">
        <w:rPr>
          <w:rFonts w:asciiTheme="majorBidi" w:hAnsiTheme="majorBidi" w:cstheme="majorBidi"/>
          <w:color w:val="000000"/>
          <w:sz w:val="28"/>
          <w:szCs w:val="28"/>
        </w:rPr>
      </w:r>
      <w:r w:rsidRPr="00225398">
        <w:rPr>
          <w:rFonts w:asciiTheme="majorBidi" w:hAnsiTheme="majorBidi" w:cstheme="majorBidi"/>
          <w:color w:val="000000"/>
          <w:sz w:val="28"/>
          <w:szCs w:val="28"/>
        </w:rPr>
        <w:fldChar w:fldCharType="separate"/>
      </w:r>
      <w:r w:rsidRPr="00225398">
        <w:rPr>
          <w:rFonts w:asciiTheme="majorBidi" w:eastAsiaTheme="minorEastAsia" w:hAnsiTheme="majorBidi" w:cstheme="majorBidi"/>
          <w:sz w:val="28"/>
          <w:szCs w:val="28"/>
          <w:lang w:bidi="fa-IR"/>
        </w:rPr>
        <w:t xml:space="preserve">Figure </w:t>
      </w:r>
      <w:r w:rsidRPr="00225398">
        <w:rPr>
          <w:rFonts w:asciiTheme="majorBidi" w:eastAsiaTheme="minorEastAsia" w:hAnsiTheme="majorBidi" w:cstheme="majorBidi"/>
          <w:noProof/>
          <w:sz w:val="28"/>
          <w:szCs w:val="28"/>
          <w:lang w:bidi="fa-IR"/>
        </w:rPr>
        <w:t>1</w:t>
      </w:r>
      <w:r w:rsidRPr="00225398">
        <w:rPr>
          <w:rFonts w:asciiTheme="majorBidi" w:hAnsiTheme="majorBidi" w:cstheme="majorBidi"/>
          <w:color w:val="000000"/>
          <w:sz w:val="28"/>
          <w:szCs w:val="28"/>
        </w:rPr>
        <w:fldChar w:fldCharType="end"/>
      </w:r>
      <w:r w:rsidRPr="00225398">
        <w:rPr>
          <w:rFonts w:asciiTheme="majorBidi" w:hAnsiTheme="majorBidi" w:cstheme="majorBidi"/>
          <w:color w:val="000000"/>
          <w:sz w:val="28"/>
          <w:szCs w:val="28"/>
        </w:rPr>
        <w:t>).</w:t>
      </w:r>
    </w:p>
    <w:p w14:paraId="51B1DE5D" w14:textId="052FDAFA" w:rsidR="000054F7" w:rsidRDefault="00D9104E" w:rsidP="000054F7">
      <w:pPr>
        <w:keepNext/>
        <w:spacing w:line="360" w:lineRule="auto"/>
        <w:ind w:left="360"/>
        <w:jc w:val="center"/>
      </w:pPr>
      <w:r>
        <w:rPr>
          <w:rFonts w:asciiTheme="majorBidi" w:eastAsiaTheme="minorEastAsia" w:hAnsiTheme="majorBidi" w:cstheme="majorBidi"/>
          <w:noProof/>
          <w:sz w:val="32"/>
          <w:szCs w:val="32"/>
        </w:rPr>
        <w:pict w14:anchorId="2690CB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4pt;height:237pt">
            <v:imagedata r:id="rId12" o:title="Picture12"/>
          </v:shape>
        </w:pict>
      </w:r>
    </w:p>
    <w:p w14:paraId="2FAC8475" w14:textId="3A724A77" w:rsidR="000054F7" w:rsidRDefault="000054F7" w:rsidP="000054F7">
      <w:pPr>
        <w:pStyle w:val="Caption"/>
        <w:jc w:val="center"/>
        <w:rPr>
          <w:rFonts w:asciiTheme="majorBidi" w:eastAsiaTheme="minorEastAsia" w:hAnsiTheme="majorBidi" w:cstheme="majorBidi"/>
          <w:sz w:val="28"/>
          <w:szCs w:val="28"/>
          <w:lang w:bidi="fa-IR"/>
        </w:rPr>
      </w:pPr>
      <w:r>
        <w:rPr>
          <w:rFonts w:asciiTheme="majorBidi" w:eastAsiaTheme="minorEastAsia" w:hAnsiTheme="majorBidi" w:cstheme="majorBidi"/>
          <w:sz w:val="32"/>
          <w:szCs w:val="32"/>
          <w:lang w:bidi="fa-IR"/>
        </w:rPr>
        <w:t xml:space="preserve">Figure </w:t>
      </w:r>
      <w:r>
        <w:rPr>
          <w:rFonts w:asciiTheme="majorBidi" w:eastAsiaTheme="minorEastAsia" w:hAnsiTheme="majorBidi" w:cstheme="majorBidi"/>
          <w:sz w:val="32"/>
          <w:szCs w:val="32"/>
          <w:lang w:bidi="fa-IR"/>
        </w:rPr>
        <w:fldChar w:fldCharType="begin"/>
      </w:r>
      <w:r>
        <w:rPr>
          <w:rFonts w:asciiTheme="majorBidi" w:eastAsiaTheme="minorEastAsia" w:hAnsiTheme="majorBidi" w:cstheme="majorBidi"/>
          <w:sz w:val="32"/>
          <w:szCs w:val="32"/>
          <w:lang w:bidi="fa-IR"/>
        </w:rPr>
        <w:instrText xml:space="preserve"> SEQ Figure \* ARABIC </w:instrText>
      </w:r>
      <w:r>
        <w:rPr>
          <w:rFonts w:asciiTheme="majorBidi" w:eastAsiaTheme="minorEastAsia" w:hAnsiTheme="majorBidi" w:cstheme="majorBidi"/>
          <w:sz w:val="32"/>
          <w:szCs w:val="32"/>
          <w:lang w:bidi="fa-IR"/>
        </w:rPr>
        <w:fldChar w:fldCharType="separate"/>
      </w:r>
      <w:r w:rsidR="00ED719D">
        <w:rPr>
          <w:rFonts w:asciiTheme="majorBidi" w:eastAsiaTheme="minorEastAsia" w:hAnsiTheme="majorBidi" w:cstheme="majorBidi"/>
          <w:noProof/>
          <w:sz w:val="32"/>
          <w:szCs w:val="32"/>
          <w:lang w:bidi="fa-IR"/>
        </w:rPr>
        <w:t>1</w:t>
      </w:r>
      <w:r>
        <w:rPr>
          <w:rFonts w:asciiTheme="majorBidi" w:eastAsiaTheme="minorEastAsia" w:hAnsiTheme="majorBidi" w:cstheme="majorBidi"/>
          <w:sz w:val="32"/>
          <w:szCs w:val="32"/>
          <w:lang w:bidi="fa-IR"/>
        </w:rPr>
        <w:fldChar w:fldCharType="end"/>
      </w:r>
      <w:r>
        <w:rPr>
          <w:rFonts w:asciiTheme="majorBidi" w:eastAsiaTheme="minorEastAsia" w:hAnsiTheme="majorBidi" w:cstheme="majorBidi"/>
          <w:sz w:val="32"/>
          <w:szCs w:val="32"/>
          <w:lang w:bidi="fa-IR"/>
        </w:rPr>
        <w:t xml:space="preserve">: </w:t>
      </w:r>
      <w:r w:rsidRPr="00B257A3">
        <w:rPr>
          <w:rFonts w:asciiTheme="majorBidi" w:eastAsiaTheme="minorEastAsia" w:hAnsiTheme="majorBidi" w:cstheme="majorBidi"/>
          <w:sz w:val="28"/>
          <w:szCs w:val="28"/>
          <w:lang w:bidi="fa-IR"/>
        </w:rPr>
        <w:t>3D cube representing atom distribution for input to RNA3Ddesign</w:t>
      </w:r>
    </w:p>
    <w:p w14:paraId="5C9DA5E5" w14:textId="77777777" w:rsidR="00A20AD6" w:rsidRPr="00A20AD6" w:rsidRDefault="00A20AD6" w:rsidP="00A20AD6">
      <w:pPr>
        <w:rPr>
          <w:lang w:bidi="fa-IR"/>
        </w:rPr>
      </w:pPr>
    </w:p>
    <w:p w14:paraId="081B44D0" w14:textId="4AA2EC15" w:rsidR="00A20AD6" w:rsidRPr="00D7473B" w:rsidRDefault="00893475" w:rsidP="00A20AD6">
      <w:pPr>
        <w:spacing w:line="360" w:lineRule="auto"/>
        <w:jc w:val="both"/>
        <w:rPr>
          <w:rFonts w:asciiTheme="majorBidi" w:eastAsia="Calibri" w:hAnsiTheme="majorBidi" w:cstheme="majorBidi"/>
          <w:b/>
          <w:bCs/>
          <w:color w:val="000000"/>
          <w:sz w:val="24"/>
          <w:szCs w:val="24"/>
        </w:rPr>
      </w:pPr>
      <w:r w:rsidRPr="00D7473B">
        <w:rPr>
          <w:rFonts w:asciiTheme="majorBidi" w:eastAsia="Calibri" w:hAnsiTheme="majorBidi" w:cstheme="majorBidi"/>
          <w:b/>
          <w:bCs/>
          <w:color w:val="000000"/>
          <w:sz w:val="24"/>
          <w:szCs w:val="24"/>
        </w:rPr>
        <w:t>2.2</w:t>
      </w:r>
      <w:r w:rsidR="00BE0FCD" w:rsidRPr="00D7473B">
        <w:rPr>
          <w:rFonts w:asciiTheme="majorBidi" w:eastAsia="Calibri" w:hAnsiTheme="majorBidi" w:cstheme="majorBidi"/>
          <w:b/>
          <w:bCs/>
          <w:color w:val="000000"/>
          <w:sz w:val="24"/>
          <w:szCs w:val="24"/>
        </w:rPr>
        <w:t>.2</w:t>
      </w:r>
      <w:r w:rsidR="00E67095" w:rsidRPr="00D7473B">
        <w:rPr>
          <w:rFonts w:asciiTheme="majorBidi" w:eastAsia="Calibri" w:hAnsiTheme="majorBidi" w:cstheme="majorBidi"/>
          <w:b/>
          <w:bCs/>
          <w:color w:val="000000"/>
          <w:sz w:val="24"/>
          <w:szCs w:val="24"/>
        </w:rPr>
        <w:t xml:space="preserve"> </w:t>
      </w:r>
      <w:r w:rsidR="00A20AD6" w:rsidRPr="00D7473B">
        <w:rPr>
          <w:rFonts w:asciiTheme="majorBidi" w:eastAsia="Calibri" w:hAnsiTheme="majorBidi" w:cstheme="majorBidi"/>
          <w:b/>
          <w:bCs/>
          <w:color w:val="000000"/>
          <w:sz w:val="24"/>
          <w:szCs w:val="24"/>
        </w:rPr>
        <w:t>Network architecture</w:t>
      </w:r>
    </w:p>
    <w:p w14:paraId="3E9206D6" w14:textId="285881E4" w:rsidR="00FD382B" w:rsidRPr="00225398" w:rsidRDefault="00F03845" w:rsidP="00FD382B">
      <w:pPr>
        <w:spacing w:line="360" w:lineRule="auto"/>
        <w:jc w:val="both"/>
        <w:rPr>
          <w:ins w:id="127" w:author="Maryam Zare" w:date="2021-10-26T11:33:00Z"/>
          <w:rFonts w:asciiTheme="majorBidi" w:eastAsia="Calibri" w:hAnsiTheme="majorBidi" w:cstheme="majorBidi"/>
          <w:b/>
          <w:bCs/>
          <w:color w:val="FF0000"/>
          <w:sz w:val="28"/>
          <w:szCs w:val="28"/>
          <w:lang w:bidi="fa-IR"/>
        </w:rPr>
      </w:pPr>
      <w:r w:rsidRPr="00225398">
        <w:rPr>
          <w:rStyle w:val="fontstyle01"/>
          <w:rFonts w:asciiTheme="majorBidi" w:hAnsiTheme="majorBidi" w:cstheme="majorBidi"/>
          <w:sz w:val="28"/>
          <w:szCs w:val="28"/>
        </w:rPr>
        <w:t xml:space="preserve">In the past few years, </w:t>
      </w:r>
      <w:ins w:id="128" w:author="Maryam Zare" w:date="2021-10-26T11:23:00Z">
        <w:r w:rsidR="00FD382B">
          <w:rPr>
            <w:rStyle w:val="fontstyle01"/>
            <w:rFonts w:asciiTheme="majorBidi" w:hAnsiTheme="majorBidi" w:cstheme="majorBidi"/>
            <w:sz w:val="28"/>
            <w:szCs w:val="28"/>
          </w:rPr>
          <w:t>the</w:t>
        </w:r>
        <w:r w:rsidR="00FD382B" w:rsidRPr="00225398">
          <w:rPr>
            <w:rStyle w:val="fontstyle01"/>
            <w:rFonts w:asciiTheme="majorBidi" w:hAnsiTheme="majorBidi" w:cstheme="majorBidi"/>
            <w:sz w:val="28"/>
            <w:szCs w:val="28"/>
          </w:rPr>
          <w:t xml:space="preserve"> applications </w:t>
        </w:r>
        <w:r w:rsidR="00FD382B">
          <w:rPr>
            <w:rStyle w:val="fontstyle01"/>
            <w:rFonts w:asciiTheme="majorBidi" w:hAnsiTheme="majorBidi" w:cstheme="majorBidi"/>
            <w:sz w:val="28"/>
            <w:szCs w:val="28"/>
          </w:rPr>
          <w:t>of</w:t>
        </w:r>
      </w:ins>
      <w:ins w:id="129" w:author="Maryam Zare" w:date="2021-10-26T11:22:00Z">
        <w:r w:rsidR="00FD382B">
          <w:rPr>
            <w:rStyle w:val="fontstyle01"/>
            <w:rFonts w:asciiTheme="majorBidi" w:hAnsiTheme="majorBidi" w:cstheme="majorBidi"/>
            <w:sz w:val="28"/>
            <w:szCs w:val="28"/>
          </w:rPr>
          <w:t xml:space="preserve"> </w:t>
        </w:r>
      </w:ins>
      <w:ins w:id="130" w:author="Maryam Zare" w:date="2021-10-26T11:24:00Z">
        <w:r w:rsidR="00FD382B">
          <w:rPr>
            <w:rStyle w:val="fontstyle01"/>
            <w:rFonts w:asciiTheme="majorBidi" w:hAnsiTheme="majorBidi" w:cstheme="majorBidi"/>
            <w:sz w:val="28"/>
            <w:szCs w:val="28"/>
          </w:rPr>
          <w:t xml:space="preserve">the </w:t>
        </w:r>
      </w:ins>
      <w:r w:rsidR="003447E0" w:rsidRPr="00225398">
        <w:rPr>
          <w:rStyle w:val="fontstyle01"/>
          <w:rFonts w:asciiTheme="majorBidi" w:hAnsiTheme="majorBidi" w:cstheme="majorBidi"/>
          <w:sz w:val="28"/>
          <w:szCs w:val="28"/>
        </w:rPr>
        <w:t>3D convolutional neural network</w:t>
      </w:r>
      <w:ins w:id="131" w:author="Maryam Zare" w:date="2021-10-26T11:34:00Z">
        <w:r w:rsidR="00FD382B">
          <w:rPr>
            <w:rStyle w:val="fontstyle01"/>
            <w:rFonts w:asciiTheme="majorBidi" w:hAnsiTheme="majorBidi" w:cstheme="majorBidi"/>
            <w:sz w:val="28"/>
            <w:szCs w:val="28"/>
          </w:rPr>
          <w:t>s</w:t>
        </w:r>
      </w:ins>
      <w:ins w:id="132" w:author="Maryam Zare" w:date="2021-10-26T11:30:00Z">
        <w:r w:rsidR="00FD382B">
          <w:rPr>
            <w:rStyle w:val="fontstyle01"/>
            <w:rFonts w:asciiTheme="majorBidi" w:hAnsiTheme="majorBidi" w:cstheme="majorBidi"/>
            <w:sz w:val="28"/>
            <w:szCs w:val="28"/>
          </w:rPr>
          <w:t xml:space="preserve"> </w:t>
        </w:r>
      </w:ins>
      <w:del w:id="133" w:author="Maryam Zare" w:date="2021-10-26T11:30:00Z">
        <w:r w:rsidRPr="00225398" w:rsidDel="00FD382B">
          <w:rPr>
            <w:rStyle w:val="fontstyle01"/>
            <w:rFonts w:asciiTheme="majorBidi" w:hAnsiTheme="majorBidi" w:cstheme="majorBidi"/>
            <w:sz w:val="28"/>
            <w:szCs w:val="28"/>
          </w:rPr>
          <w:delText xml:space="preserve"> </w:delText>
        </w:r>
      </w:del>
      <w:r w:rsidRPr="00225398">
        <w:rPr>
          <w:rStyle w:val="fontstyle01"/>
          <w:rFonts w:asciiTheme="majorBidi" w:hAnsiTheme="majorBidi" w:cstheme="majorBidi"/>
          <w:sz w:val="28"/>
          <w:szCs w:val="28"/>
        </w:rPr>
        <w:t>ha</w:t>
      </w:r>
      <w:ins w:id="134" w:author="Maryam Zare" w:date="2021-10-26T11:23:00Z">
        <w:r w:rsidR="00FD382B">
          <w:rPr>
            <w:rStyle w:val="fontstyle01"/>
            <w:rFonts w:asciiTheme="majorBidi" w:hAnsiTheme="majorBidi" w:cstheme="majorBidi"/>
            <w:sz w:val="28"/>
            <w:szCs w:val="28"/>
          </w:rPr>
          <w:t>ve been</w:t>
        </w:r>
      </w:ins>
      <w:del w:id="135" w:author="Maryam Zare" w:date="2021-10-26T11:23:00Z">
        <w:r w:rsidRPr="00225398" w:rsidDel="00FD382B">
          <w:rPr>
            <w:rStyle w:val="fontstyle01"/>
            <w:rFonts w:asciiTheme="majorBidi" w:hAnsiTheme="majorBidi" w:cstheme="majorBidi"/>
            <w:sz w:val="28"/>
            <w:szCs w:val="28"/>
          </w:rPr>
          <w:delText>s</w:delText>
        </w:r>
      </w:del>
      <w:r w:rsidRPr="00225398">
        <w:rPr>
          <w:rStyle w:val="fontstyle01"/>
          <w:rFonts w:asciiTheme="majorBidi" w:hAnsiTheme="majorBidi" w:cstheme="majorBidi"/>
          <w:sz w:val="28"/>
          <w:szCs w:val="28"/>
        </w:rPr>
        <w:t xml:space="preserve"> </w:t>
      </w:r>
      <w:del w:id="136" w:author="Maryam Zare" w:date="2021-10-26T11:23:00Z">
        <w:r w:rsidRPr="00225398" w:rsidDel="00FD382B">
          <w:rPr>
            <w:rStyle w:val="fontstyle01"/>
            <w:rFonts w:asciiTheme="majorBidi" w:hAnsiTheme="majorBidi" w:cstheme="majorBidi"/>
            <w:sz w:val="28"/>
            <w:szCs w:val="28"/>
          </w:rPr>
          <w:delText xml:space="preserve">seen </w:delText>
        </w:r>
      </w:del>
      <w:ins w:id="137" w:author="Maryam Zare" w:date="2021-10-26T11:23:00Z">
        <w:r w:rsidR="00FD382B">
          <w:rPr>
            <w:rStyle w:val="fontstyle01"/>
            <w:rFonts w:asciiTheme="majorBidi" w:hAnsiTheme="majorBidi" w:cstheme="majorBidi"/>
            <w:sz w:val="28"/>
            <w:szCs w:val="28"/>
          </w:rPr>
          <w:t>studied</w:t>
        </w:r>
        <w:r w:rsidR="00FD382B" w:rsidRPr="00225398">
          <w:rPr>
            <w:rStyle w:val="fontstyle01"/>
            <w:rFonts w:asciiTheme="majorBidi" w:hAnsiTheme="majorBidi" w:cstheme="majorBidi"/>
            <w:sz w:val="28"/>
            <w:szCs w:val="28"/>
          </w:rPr>
          <w:t xml:space="preserve"> </w:t>
        </w:r>
      </w:ins>
      <w:del w:id="138" w:author="Maryam Zare" w:date="2021-10-26T11:23:00Z">
        <w:r w:rsidRPr="00225398" w:rsidDel="00FD382B">
          <w:rPr>
            <w:rStyle w:val="fontstyle01"/>
            <w:rFonts w:asciiTheme="majorBidi" w:hAnsiTheme="majorBidi" w:cstheme="majorBidi"/>
            <w:sz w:val="28"/>
            <w:szCs w:val="28"/>
          </w:rPr>
          <w:delText xml:space="preserve">its applications </w:delText>
        </w:r>
      </w:del>
      <w:r w:rsidRPr="00225398">
        <w:rPr>
          <w:rStyle w:val="fontstyle01"/>
          <w:rFonts w:asciiTheme="majorBidi" w:hAnsiTheme="majorBidi" w:cstheme="majorBidi"/>
          <w:sz w:val="28"/>
          <w:szCs w:val="28"/>
        </w:rPr>
        <w:t xml:space="preserve">in </w:t>
      </w:r>
      <w:del w:id="139" w:author="Maryam Zare" w:date="2021-10-26T11:24:00Z">
        <w:r w:rsidRPr="00225398" w:rsidDel="00FD382B">
          <w:rPr>
            <w:rStyle w:val="fontstyle01"/>
            <w:rFonts w:asciiTheme="majorBidi" w:hAnsiTheme="majorBidi" w:cstheme="majorBidi"/>
            <w:sz w:val="28"/>
            <w:szCs w:val="28"/>
          </w:rPr>
          <w:delText xml:space="preserve">computational studies of </w:delText>
        </w:r>
      </w:del>
      <w:r w:rsidRPr="00225398">
        <w:rPr>
          <w:rStyle w:val="fontstyle01"/>
          <w:rFonts w:asciiTheme="majorBidi" w:hAnsiTheme="majorBidi" w:cstheme="majorBidi"/>
          <w:sz w:val="28"/>
          <w:szCs w:val="28"/>
        </w:rPr>
        <w:t>macromolecul</w:t>
      </w:r>
      <w:ins w:id="140" w:author="Maryam Zare" w:date="2021-10-26T11:26:00Z">
        <w:r w:rsidR="00FD382B">
          <w:rPr>
            <w:rStyle w:val="fontstyle01"/>
            <w:rFonts w:asciiTheme="majorBidi" w:hAnsiTheme="majorBidi" w:cstheme="majorBidi"/>
            <w:sz w:val="28"/>
            <w:szCs w:val="28"/>
          </w:rPr>
          <w:t>ar</w:t>
        </w:r>
      </w:ins>
      <w:del w:id="141" w:author="Maryam Zare" w:date="2021-10-26T11:26:00Z">
        <w:r w:rsidRPr="00225398" w:rsidDel="00FD382B">
          <w:rPr>
            <w:rStyle w:val="fontstyle01"/>
            <w:rFonts w:asciiTheme="majorBidi" w:hAnsiTheme="majorBidi" w:cstheme="majorBidi"/>
            <w:sz w:val="28"/>
            <w:szCs w:val="28"/>
          </w:rPr>
          <w:delText>e</w:delText>
        </w:r>
      </w:del>
      <w:r w:rsidRPr="00225398">
        <w:rPr>
          <w:rFonts w:asciiTheme="majorBidi" w:hAnsiTheme="majorBidi" w:cstheme="majorBidi"/>
          <w:color w:val="000000"/>
          <w:sz w:val="28"/>
          <w:szCs w:val="28"/>
        </w:rPr>
        <w:t xml:space="preserve"> </w:t>
      </w:r>
      <w:r w:rsidRPr="00225398">
        <w:rPr>
          <w:rStyle w:val="fontstyle01"/>
          <w:rFonts w:asciiTheme="majorBidi" w:hAnsiTheme="majorBidi" w:cstheme="majorBidi"/>
          <w:sz w:val="28"/>
          <w:szCs w:val="28"/>
        </w:rPr>
        <w:t>structure</w:t>
      </w:r>
      <w:ins w:id="142" w:author="Maryam Zare" w:date="2021-10-26T11:26:00Z">
        <w:r w:rsidR="00FD382B">
          <w:rPr>
            <w:rStyle w:val="fontstyle01"/>
            <w:rFonts w:asciiTheme="majorBidi" w:hAnsiTheme="majorBidi" w:cstheme="majorBidi"/>
            <w:sz w:val="28"/>
            <w:szCs w:val="28"/>
          </w:rPr>
          <w:t>s</w:t>
        </w:r>
      </w:ins>
      <w:del w:id="143" w:author="Maryam Zare" w:date="2021-10-26T11:24:00Z">
        <w:r w:rsidRPr="00225398" w:rsidDel="00FD382B">
          <w:rPr>
            <w:rStyle w:val="fontstyle01"/>
            <w:rFonts w:asciiTheme="majorBidi" w:hAnsiTheme="majorBidi" w:cstheme="majorBidi"/>
            <w:sz w:val="28"/>
            <w:szCs w:val="28"/>
          </w:rPr>
          <w:delText>s</w:delText>
        </w:r>
      </w:del>
      <w:r w:rsidRPr="00225398">
        <w:rPr>
          <w:rStyle w:val="fontstyle01"/>
          <w:rFonts w:asciiTheme="majorBidi" w:hAnsiTheme="majorBidi" w:cstheme="majorBidi"/>
          <w:sz w:val="28"/>
          <w:szCs w:val="28"/>
        </w:rPr>
        <w:t>, such</w:t>
      </w:r>
      <w:r w:rsidR="008C22FA" w:rsidRPr="00225398">
        <w:rPr>
          <w:rStyle w:val="fontstyle01"/>
          <w:rFonts w:asciiTheme="majorBidi" w:hAnsiTheme="majorBidi" w:cstheme="majorBidi"/>
          <w:sz w:val="28"/>
          <w:szCs w:val="28"/>
        </w:rPr>
        <w:t xml:space="preserve"> as</w:t>
      </w:r>
      <w:r w:rsidRPr="00225398">
        <w:rPr>
          <w:rStyle w:val="fontstyle01"/>
          <w:rFonts w:asciiTheme="majorBidi" w:hAnsiTheme="majorBidi" w:cstheme="majorBidi"/>
          <w:sz w:val="28"/>
          <w:szCs w:val="28"/>
        </w:rPr>
        <w:t xml:space="preserve"> </w:t>
      </w:r>
      <w:r w:rsidR="003447E0" w:rsidRPr="00225398">
        <w:rPr>
          <w:rStyle w:val="fontstyle01"/>
          <w:rFonts w:asciiTheme="majorBidi" w:hAnsiTheme="majorBidi" w:cstheme="majorBidi"/>
          <w:sz w:val="28"/>
          <w:szCs w:val="28"/>
        </w:rPr>
        <w:t>Protein design</w:t>
      </w:r>
      <w:r w:rsidR="003447E0" w:rsidRPr="00225398">
        <w:rPr>
          <w:rStyle w:val="fontstyle01"/>
          <w:rFonts w:asciiTheme="majorBidi" w:hAnsiTheme="majorBidi" w:cstheme="majorBidi"/>
          <w:sz w:val="28"/>
          <w:szCs w:val="28"/>
        </w:rPr>
        <w:fldChar w:fldCharType="begin" w:fldLock="1"/>
      </w:r>
      <w:r w:rsidR="007B4C15" w:rsidRPr="00225398">
        <w:rPr>
          <w:rStyle w:val="fontstyle01"/>
          <w:rFonts w:asciiTheme="majorBidi" w:hAnsiTheme="majorBidi" w:cstheme="majorBidi"/>
          <w:sz w:val="28"/>
          <w:szCs w:val="28"/>
        </w:rPr>
        <w:instrText>ADDIN CSL_CITATION {"citationItems":[{"id":"ITEM-1","itemData":{"DOI":"10.1002/prot.25868","ISSN":"10970134","PMID":"31867753","abstract":"Designing protein sequences that fold to a given three-dimensional (3D) structure has long been a challenging problem in computational structural biology with significant theoretical and practical implications. In this study, we first formulated this problem as predicting the residue type given the 3D structural environment around the Cα atom of a residue, which is repeated for each residue of a protein. We designed a nine-layer 3D deep convolutional neural network (CNN) that takes as input a gridded box with the atomic coordinates and types around a residue. Several CNN layers were designed to capture structure information at different scales, such as bond lengths, bond angles, torsion angles, and secondary structures. Trained on a very large number of protein structures, the method, called ProDCoNN (protein design with CNN), achieved state-of-the-art performance when tested on large numbers of test proteins and benchmark datasets.","author":[{"dropping-particle":"","family":"Zhang","given":"Yuan","non-dropping-particle":"","parse-names":false,"suffix":""},{"dropping-particle":"","family":"Chen","given":"Yang","non-dropping-particle":"","parse-names":false,"suffix":""},{"dropping-particle":"","family":"Wang","given":"Chenran","non-dropping-particle":"","parse-names":false,"suffix":""},{"dropping-particle":"","family":"Lo","given":"Chun Chao","non-dropping-particle":"","parse-names":false,"suffix":""},{"dropping-particle":"","family":"Liu","given":"Xiuwen","non-dropping-particle":"","parse-names":false,"suffix":""},{"dropping-particle":"","family":"Wu","given":"Wei","non-dropping-particle":"","parse-names":false,"suffix":""},{"dropping-particle":"","family":"Zhang","given":"Jinfeng","non-dropping-particle":"","parse-names":false,"suffix":""}],"container-title":"Proteins: Structure, Function and Bioinformatics","id":"ITEM-1","issued":{"date-parts":[["2020"]]},"title":"ProDCoNN: Protein design using a convolutional neural network","type":"article-journal"},"uris":["http://www.mendeley.com/documents/?uuid=468c20cc-fb5b-4bde-8246-360ce631dce8"]}],"mendeley":{"formattedCitation":"[25]","plainTextFormattedCitation":"[25]","previouslyFormattedCitation":"[25]"},"properties":{"noteIndex":0},"schema":"https://github.com/citation-style-language/schema/raw/master/csl-citation.json"}</w:instrText>
      </w:r>
      <w:r w:rsidR="003447E0" w:rsidRPr="00225398">
        <w:rPr>
          <w:rStyle w:val="fontstyle01"/>
          <w:rFonts w:asciiTheme="majorBidi" w:hAnsiTheme="majorBidi" w:cstheme="majorBidi"/>
          <w:sz w:val="28"/>
          <w:szCs w:val="28"/>
        </w:rPr>
        <w:fldChar w:fldCharType="separate"/>
      </w:r>
      <w:r w:rsidR="00D56387" w:rsidRPr="00225398">
        <w:rPr>
          <w:rStyle w:val="fontstyle01"/>
          <w:rFonts w:asciiTheme="majorBidi" w:hAnsiTheme="majorBidi" w:cstheme="majorBidi"/>
          <w:noProof/>
          <w:sz w:val="28"/>
          <w:szCs w:val="28"/>
        </w:rPr>
        <w:t>[25]</w:t>
      </w:r>
      <w:r w:rsidR="003447E0" w:rsidRPr="00225398">
        <w:rPr>
          <w:rStyle w:val="fontstyle01"/>
          <w:rFonts w:asciiTheme="majorBidi" w:hAnsiTheme="majorBidi" w:cstheme="majorBidi"/>
          <w:sz w:val="28"/>
          <w:szCs w:val="28"/>
        </w:rPr>
        <w:fldChar w:fldCharType="end"/>
      </w:r>
      <w:r w:rsidR="00954B20" w:rsidRPr="00225398">
        <w:rPr>
          <w:rStyle w:val="fontstyle01"/>
          <w:rFonts w:asciiTheme="majorBidi" w:hAnsiTheme="majorBidi" w:cstheme="majorBidi"/>
          <w:sz w:val="28"/>
          <w:szCs w:val="28"/>
        </w:rPr>
        <w:t>, Protein 3D structure assessment</w:t>
      </w:r>
      <w:r w:rsidR="00954B20" w:rsidRPr="00225398">
        <w:rPr>
          <w:rStyle w:val="fontstyle01"/>
          <w:rFonts w:asciiTheme="majorBidi" w:hAnsiTheme="majorBidi" w:cstheme="majorBidi"/>
          <w:sz w:val="28"/>
          <w:szCs w:val="28"/>
        </w:rPr>
        <w:fldChar w:fldCharType="begin" w:fldLock="1"/>
      </w:r>
      <w:r w:rsidR="007B4C15" w:rsidRPr="00225398">
        <w:rPr>
          <w:rStyle w:val="fontstyle01"/>
          <w:rFonts w:asciiTheme="majorBidi" w:hAnsiTheme="majorBidi" w:cstheme="majorBidi"/>
          <w:sz w:val="28"/>
          <w:szCs w:val="28"/>
        </w:rPr>
        <w:instrText>ADDIN CSL_CITATION {"citationItems":[{"id":"ITEM-1","itemData":{"DOI":"10.1371/journal.pone.0221347","ISSN":"19326203","PMID":"31487288","abstract":"In protein tertiary structure prediction, model quality assessment programs (MQAPs) are often used to select the final structural models from a pool of candidate models generated by multiple templates and prediction methods. The 3-dimensional convolutional neural network (3DCNN) is an expansion of the 2DCNN and has been applied in several fields, including object recognition. The 3DCNN is also used for MQA tasks, but the performance is low due to several technical limitations related to protein tertiary structures, such as orientation alignment. We proposed a novel single-model MQA method based on local structure quality evaluation using a deep neural network containing 3DCNN layers. The proposed method first assesses the quality of local structures for each residue and then evaluates the quality of whole structures by integrating estimated local qualities. We analyzed the model using the CASP11, CASP12, and 3D-Robot datasets and compared the performance of the model with that of the previous 3DCNN method based on whole protein structures. The proposed method showed a significant improvement compared to the previous 3DCNN method for multiple evaluation measures. We also compared the proposed method to other state-of-the-art methods. Our method showed better performance than the previous 3DCNN-based method and comparable accuracy as the current best single-model methods; particularly, in CASP11 stage2, our method showed a Pearson coefficient of 0.486, which was better than those of the best single-model methods (0.366–0.405). A standalone version of the proposed method and data files are available at https://github.com/ishidalab-titech/3DCNN_ MQA.","author":[{"dropping-particle":"","family":"Sato","given":"Rin","non-dropping-particle":"","parse-names":false,"suffix":""},{"dropping-particle":"","family":"Ishida","given":"Takashi","non-dropping-particle":"","parse-names":false,"suffix":""}],"container-title":"PLoS ONE","id":"ITEM-1","issued":{"date-parts":[["2019"]]},"title":"Protein model accuracy estimation based on local structure quality assessment using 3D convolutional neural network","type":"article-journal"},"uris":["http://www.mendeley.com/documents/?uuid=01caf58f-8a25-4e54-b371-af16d40f7fd4"]}],"mendeley":{"formattedCitation":"[26]","plainTextFormattedCitation":"[26]","previouslyFormattedCitation":"[26]"},"properties":{"noteIndex":0},"schema":"https://github.com/citation-style-language/schema/raw/master/csl-citation.json"}</w:instrText>
      </w:r>
      <w:r w:rsidR="00954B20" w:rsidRPr="00225398">
        <w:rPr>
          <w:rStyle w:val="fontstyle01"/>
          <w:rFonts w:asciiTheme="majorBidi" w:hAnsiTheme="majorBidi" w:cstheme="majorBidi"/>
          <w:sz w:val="28"/>
          <w:szCs w:val="28"/>
        </w:rPr>
        <w:fldChar w:fldCharType="separate"/>
      </w:r>
      <w:r w:rsidR="00D56387" w:rsidRPr="00225398">
        <w:rPr>
          <w:rStyle w:val="fontstyle01"/>
          <w:rFonts w:asciiTheme="majorBidi" w:hAnsiTheme="majorBidi" w:cstheme="majorBidi"/>
          <w:noProof/>
          <w:sz w:val="28"/>
          <w:szCs w:val="28"/>
        </w:rPr>
        <w:t>[26]</w:t>
      </w:r>
      <w:r w:rsidR="00954B20" w:rsidRPr="00225398">
        <w:rPr>
          <w:rStyle w:val="fontstyle01"/>
          <w:rFonts w:asciiTheme="majorBidi" w:hAnsiTheme="majorBidi" w:cstheme="majorBidi"/>
          <w:sz w:val="28"/>
          <w:szCs w:val="28"/>
        </w:rPr>
        <w:fldChar w:fldCharType="end"/>
      </w:r>
      <w:r w:rsidR="003447E0" w:rsidRPr="00225398">
        <w:rPr>
          <w:rStyle w:val="fontstyle01"/>
          <w:rFonts w:asciiTheme="majorBidi" w:hAnsiTheme="majorBidi" w:cstheme="majorBidi"/>
          <w:sz w:val="28"/>
          <w:szCs w:val="28"/>
        </w:rPr>
        <w:t>, RNA 3D structure assessment</w:t>
      </w:r>
      <w:r w:rsidR="003447E0" w:rsidRPr="00225398">
        <w:rPr>
          <w:rStyle w:val="fontstyle01"/>
          <w:rFonts w:asciiTheme="majorBidi" w:hAnsiTheme="majorBidi" w:cstheme="majorBidi"/>
          <w:sz w:val="28"/>
          <w:szCs w:val="28"/>
        </w:rPr>
        <w:fldChar w:fldCharType="begin" w:fldLock="1"/>
      </w:r>
      <w:r w:rsidR="007B4C15" w:rsidRPr="00225398">
        <w:rPr>
          <w:rStyle w:val="fontstyle01"/>
          <w:rFonts w:asciiTheme="majorBidi" w:hAnsiTheme="majorBidi" w:cstheme="majorBidi"/>
          <w:sz w:val="28"/>
          <w:szCs w:val="28"/>
        </w:rPr>
        <w:instrText>ADDIN CSL_CITATION {"citationItems":[{"id":"ITEM-1","itemData":{"DOI":"10.1371/journal.pcbi.1006514","ISBN":"1111111111","ISSN":"15537358","PMID":"30481171","abstract":"Quality assessment is essential for the computational prediction and design of RNA tertiary structures. To date, several knowledge-based statistical potentials have been proposed and proved to be effective in identifying native and near-native RNA structures. All these potentials are based on the inverse Boltzmann formula, while differing in the choice of the geometrical descriptor, reference state, and training dataset. Via an approach that diverges completely from the conventional statistical potentials, our work explored the power of a 3D convolutional neural network (CNN)-based approach as a quality evaluator for RNA 3D structures, which used a 3D grid representation of the structure as input without extracting features manually. The RNA structures were evaluated by examining each nucleotide, so our method can also provide local quality assessment. Two sets of training samples were built. The first one included 1 million samples generated by high-temperature molecular dynamics (MD) simulations and the second one included 1 million samples generated by Monte Carlo (MC) structure prediction. Both MD and MC procedures were performed for a non-redundant set of 414 RNAs. For two training datasets (one including only MD training samples and the other including both MD and MC training samples), we trained two neural networks, named RNA3DCNN_MD and RNA3DCNN_MDMC, respectively. The former is suitable for assessing near-native structures, while the latter is suitable for assessing structures covering large structural space. We tested the performance of our method and made comparisons with four other traditional scoring functions. On two of three test datasets, our method performed similarly to the state-of-the-art traditional scoring function, and on the third test dataset, our method was far superior to other scoring functions. Our method can be downloaded from https://github.com/lijunRNA/RNA3DCNN.","author":[{"dropping-particle":"","family":"Li","given":"Jun","non-dropping-particle":"","parse-names":false,"suffix":""},{"dropping-particle":"","family":"Zhu","given":"Wei","non-dropping-particle":"","parse-names":false,"suffix":""},{"dropping-particle":"","family":"Wang","given":"Jun","non-dropping-particle":"","parse-names":false,"suffix":""},{"dropping-particle":"","family":"Li","given":"Wenfei","non-dropping-particle":"","parse-names":false,"suffix":""},{"dropping-particle":"","family":"Gong","given":"Sheng","non-dropping-particle":"","parse-names":false,"suffix":""},{"dropping-particle":"","family":"Zhang","given":"Jian","non-dropping-particle":"","parse-names":false,"suffix":""},{"dropping-particle":"","family":"Wang","given":"Wei","non-dropping-particle":"","parse-names":false,"suffix":""}],"container-title":"PLoS Computational Biology","id":"ITEM-1","issue":"11","issued":{"date-parts":[["2018"]]},"page":"1-18","title":"RNA3DCNN: Local and global quality assessments of RNA 3D structures using 3D deep convolutional neural networks","type":"article-journal","volume":"14"},"uris":["http://www.mendeley.com/documents/?uuid=6487f383-4bd4-4248-8441-9a2db5dbde8a"]}],"mendeley":{"formattedCitation":"[21]","plainTextFormattedCitation":"[21]","previouslyFormattedCitation":"[21]"},"properties":{"noteIndex":0},"schema":"https://github.com/citation-style-language/schema/raw/master/csl-citation.json"}</w:instrText>
      </w:r>
      <w:r w:rsidR="003447E0" w:rsidRPr="00225398">
        <w:rPr>
          <w:rStyle w:val="fontstyle01"/>
          <w:rFonts w:asciiTheme="majorBidi" w:hAnsiTheme="majorBidi" w:cstheme="majorBidi"/>
          <w:sz w:val="28"/>
          <w:szCs w:val="28"/>
        </w:rPr>
        <w:fldChar w:fldCharType="separate"/>
      </w:r>
      <w:r w:rsidR="00D56387" w:rsidRPr="00225398">
        <w:rPr>
          <w:rStyle w:val="fontstyle01"/>
          <w:rFonts w:asciiTheme="majorBidi" w:hAnsiTheme="majorBidi" w:cstheme="majorBidi"/>
          <w:noProof/>
          <w:sz w:val="28"/>
          <w:szCs w:val="28"/>
        </w:rPr>
        <w:t>[21]</w:t>
      </w:r>
      <w:r w:rsidR="003447E0" w:rsidRPr="00225398">
        <w:rPr>
          <w:rStyle w:val="fontstyle01"/>
          <w:rFonts w:asciiTheme="majorBidi" w:hAnsiTheme="majorBidi" w:cstheme="majorBidi"/>
          <w:sz w:val="28"/>
          <w:szCs w:val="28"/>
        </w:rPr>
        <w:fldChar w:fldCharType="end"/>
      </w:r>
      <w:r w:rsidR="00CA5A02" w:rsidRPr="00225398">
        <w:rPr>
          <w:rStyle w:val="fontstyle01"/>
          <w:rFonts w:asciiTheme="majorBidi" w:hAnsiTheme="majorBidi" w:cstheme="majorBidi"/>
          <w:sz w:val="28"/>
          <w:szCs w:val="28"/>
        </w:rPr>
        <w:t>.</w:t>
      </w:r>
      <w:ins w:id="144" w:author="Maryam Zare" w:date="2021-10-26T11:22:00Z">
        <w:r w:rsidR="00FD382B">
          <w:rPr>
            <w:rStyle w:val="fontstyle01"/>
            <w:rFonts w:asciiTheme="majorBidi" w:hAnsiTheme="majorBidi" w:cstheme="majorBidi"/>
            <w:sz w:val="28"/>
            <w:szCs w:val="28"/>
          </w:rPr>
          <w:t xml:space="preserve"> </w:t>
        </w:r>
      </w:ins>
      <w:commentRangeStart w:id="145"/>
      <w:r w:rsidR="001D72A6" w:rsidRPr="00225398">
        <w:rPr>
          <w:rStyle w:val="fontstyle01"/>
          <w:rFonts w:asciiTheme="majorBidi" w:hAnsiTheme="majorBidi" w:cstheme="majorBidi"/>
          <w:color w:val="auto"/>
          <w:sz w:val="28"/>
          <w:szCs w:val="28"/>
          <w:lang w:bidi="fa-IR"/>
        </w:rPr>
        <w:t>T</w:t>
      </w:r>
      <w:r w:rsidR="00704E94" w:rsidRPr="00225398">
        <w:rPr>
          <w:rStyle w:val="fontstyle01"/>
          <w:rFonts w:asciiTheme="majorBidi" w:hAnsiTheme="majorBidi" w:cstheme="majorBidi"/>
          <w:color w:val="auto"/>
          <w:sz w:val="28"/>
          <w:szCs w:val="28"/>
          <w:lang w:bidi="fa-IR"/>
        </w:rPr>
        <w:t>h</w:t>
      </w:r>
      <w:del w:id="146" w:author="Maryam Zare" w:date="2021-10-26T11:34:00Z">
        <w:r w:rsidR="00704E94" w:rsidRPr="00225398" w:rsidDel="00FD382B">
          <w:rPr>
            <w:rStyle w:val="fontstyle01"/>
            <w:rFonts w:asciiTheme="majorBidi" w:hAnsiTheme="majorBidi" w:cstheme="majorBidi"/>
            <w:color w:val="auto"/>
            <w:sz w:val="28"/>
            <w:szCs w:val="28"/>
            <w:lang w:bidi="fa-IR"/>
          </w:rPr>
          <w:delText>is</w:delText>
        </w:r>
      </w:del>
      <w:ins w:id="147" w:author="Maryam Zare" w:date="2021-10-26T11:34:00Z">
        <w:r w:rsidR="00FD382B">
          <w:rPr>
            <w:rStyle w:val="fontstyle01"/>
            <w:rFonts w:asciiTheme="majorBidi" w:hAnsiTheme="majorBidi" w:cstheme="majorBidi"/>
            <w:color w:val="auto"/>
            <w:sz w:val="28"/>
            <w:szCs w:val="28"/>
            <w:lang w:bidi="fa-IR"/>
          </w:rPr>
          <w:t>ese</w:t>
        </w:r>
      </w:ins>
      <w:r w:rsidR="00704E94" w:rsidRPr="00225398">
        <w:rPr>
          <w:rStyle w:val="fontstyle01"/>
          <w:rFonts w:asciiTheme="majorBidi" w:hAnsiTheme="majorBidi" w:cstheme="majorBidi"/>
          <w:color w:val="auto"/>
          <w:sz w:val="28"/>
          <w:szCs w:val="28"/>
          <w:lang w:bidi="fa-IR"/>
        </w:rPr>
        <w:t xml:space="preserve"> method</w:t>
      </w:r>
      <w:ins w:id="148" w:author="Maryam Zare" w:date="2021-10-26T11:34:00Z">
        <w:r w:rsidR="00FD382B">
          <w:rPr>
            <w:rStyle w:val="fontstyle01"/>
            <w:rFonts w:asciiTheme="majorBidi" w:hAnsiTheme="majorBidi" w:cstheme="majorBidi"/>
            <w:color w:val="auto"/>
            <w:sz w:val="28"/>
            <w:szCs w:val="28"/>
            <w:lang w:bidi="fa-IR"/>
          </w:rPr>
          <w:t>s</w:t>
        </w:r>
      </w:ins>
      <w:r w:rsidR="00704E94" w:rsidRPr="00225398">
        <w:rPr>
          <w:rStyle w:val="fontstyle01"/>
          <w:rFonts w:asciiTheme="majorBidi" w:hAnsiTheme="majorBidi" w:cstheme="majorBidi"/>
          <w:color w:val="auto"/>
          <w:sz w:val="28"/>
          <w:szCs w:val="28"/>
          <w:lang w:bidi="fa-IR"/>
        </w:rPr>
        <w:t xml:space="preserve"> </w:t>
      </w:r>
      <w:ins w:id="149" w:author="Maryam Zare" w:date="2021-10-26T11:37:00Z">
        <w:r w:rsidR="00FD382B">
          <w:rPr>
            <w:rStyle w:val="fontstyle01"/>
            <w:rFonts w:asciiTheme="majorBidi" w:hAnsiTheme="majorBidi" w:cstheme="majorBidi"/>
            <w:color w:val="auto"/>
            <w:sz w:val="28"/>
            <w:szCs w:val="28"/>
            <w:lang w:bidi="fa-IR"/>
          </w:rPr>
          <w:t>are better</w:t>
        </w:r>
      </w:ins>
      <w:ins w:id="150" w:author="Maryam Zare" w:date="2021-10-26T11:35:00Z">
        <w:r w:rsidR="00FD382B">
          <w:rPr>
            <w:rStyle w:val="fontstyle01"/>
            <w:rFonts w:asciiTheme="majorBidi" w:hAnsiTheme="majorBidi" w:cstheme="majorBidi"/>
            <w:color w:val="auto"/>
            <w:sz w:val="28"/>
            <w:szCs w:val="28"/>
            <w:lang w:bidi="fa-IR"/>
          </w:rPr>
          <w:t xml:space="preserve"> than traditional machine learning approaches because </w:t>
        </w:r>
      </w:ins>
      <w:ins w:id="151" w:author="Maryam Zare" w:date="2021-10-26T11:36:00Z">
        <w:r w:rsidR="00FD382B">
          <w:rPr>
            <w:rStyle w:val="fontstyle01"/>
            <w:rFonts w:asciiTheme="majorBidi" w:hAnsiTheme="majorBidi" w:cstheme="majorBidi"/>
            <w:color w:val="auto"/>
            <w:sz w:val="28"/>
            <w:szCs w:val="28"/>
            <w:lang w:bidi="fa-IR"/>
          </w:rPr>
          <w:t xml:space="preserve">they </w:t>
        </w:r>
      </w:ins>
      <w:r w:rsidR="00704E94" w:rsidRPr="00225398">
        <w:rPr>
          <w:rFonts w:asciiTheme="majorBidi" w:hAnsiTheme="majorBidi" w:cstheme="majorBidi"/>
          <w:color w:val="000000"/>
          <w:sz w:val="28"/>
          <w:szCs w:val="28"/>
          <w:shd w:val="clear" w:color="auto" w:fill="FFFFFF"/>
        </w:rPr>
        <w:t>avoid</w:t>
      </w:r>
      <w:del w:id="152" w:author="Maryam Zare" w:date="2021-10-26T11:36:00Z">
        <w:r w:rsidR="00704E94" w:rsidRPr="00225398" w:rsidDel="00FD382B">
          <w:rPr>
            <w:rFonts w:asciiTheme="majorBidi" w:hAnsiTheme="majorBidi" w:cstheme="majorBidi"/>
            <w:color w:val="000000"/>
            <w:sz w:val="28"/>
            <w:szCs w:val="28"/>
            <w:shd w:val="clear" w:color="auto" w:fill="FFFFFF"/>
          </w:rPr>
          <w:delText>s</w:delText>
        </w:r>
      </w:del>
      <w:r w:rsidR="00704E94" w:rsidRPr="00225398">
        <w:rPr>
          <w:rFonts w:asciiTheme="majorBidi" w:hAnsiTheme="majorBidi" w:cstheme="majorBidi"/>
          <w:color w:val="000000"/>
          <w:sz w:val="28"/>
          <w:szCs w:val="28"/>
          <w:shd w:val="clear" w:color="auto" w:fill="FFFFFF"/>
        </w:rPr>
        <w:t xml:space="preserve"> </w:t>
      </w:r>
      <w:ins w:id="153" w:author="Maryam Zare" w:date="2021-10-26T11:36:00Z">
        <w:r w:rsidR="00FD382B">
          <w:rPr>
            <w:rFonts w:asciiTheme="majorBidi" w:hAnsiTheme="majorBidi" w:cstheme="majorBidi"/>
            <w:color w:val="000000"/>
            <w:sz w:val="28"/>
            <w:szCs w:val="28"/>
            <w:shd w:val="clear" w:color="auto" w:fill="FFFFFF"/>
          </w:rPr>
          <w:t>manu</w:t>
        </w:r>
      </w:ins>
      <w:ins w:id="154" w:author="Maryam Zare" w:date="2021-10-26T11:37:00Z">
        <w:r w:rsidR="00FD382B">
          <w:rPr>
            <w:rFonts w:asciiTheme="majorBidi" w:hAnsiTheme="majorBidi" w:cstheme="majorBidi"/>
            <w:color w:val="000000"/>
            <w:sz w:val="28"/>
            <w:szCs w:val="28"/>
            <w:shd w:val="clear" w:color="auto" w:fill="FFFFFF"/>
          </w:rPr>
          <w:t>a</w:t>
        </w:r>
      </w:ins>
      <w:ins w:id="155" w:author="Maryam Zare" w:date="2021-10-26T11:36:00Z">
        <w:r w:rsidR="00FD382B">
          <w:rPr>
            <w:rFonts w:asciiTheme="majorBidi" w:hAnsiTheme="majorBidi" w:cstheme="majorBidi"/>
            <w:color w:val="000000"/>
            <w:sz w:val="28"/>
            <w:szCs w:val="28"/>
            <w:shd w:val="clear" w:color="auto" w:fill="FFFFFF"/>
          </w:rPr>
          <w:t xml:space="preserve">l </w:t>
        </w:r>
      </w:ins>
      <w:del w:id="156" w:author="Maryam Zare" w:date="2021-10-26T11:36:00Z">
        <w:r w:rsidR="00704E94" w:rsidRPr="00225398" w:rsidDel="00FD382B">
          <w:rPr>
            <w:rFonts w:asciiTheme="majorBidi" w:hAnsiTheme="majorBidi" w:cstheme="majorBidi"/>
            <w:color w:val="000000"/>
            <w:sz w:val="28"/>
            <w:szCs w:val="28"/>
            <w:shd w:val="clear" w:color="auto" w:fill="FFFFFF"/>
          </w:rPr>
          <w:delText xml:space="preserve">the requirement of </w:delText>
        </w:r>
      </w:del>
      <w:r w:rsidR="00704E94" w:rsidRPr="00225398">
        <w:rPr>
          <w:rFonts w:asciiTheme="majorBidi" w:hAnsiTheme="majorBidi" w:cstheme="majorBidi"/>
          <w:color w:val="000000"/>
          <w:sz w:val="28"/>
          <w:szCs w:val="28"/>
          <w:shd w:val="clear" w:color="auto" w:fill="FFFFFF"/>
        </w:rPr>
        <w:t>feature</w:t>
      </w:r>
      <w:ins w:id="157" w:author="Maryam Zare" w:date="2021-10-26T11:36:00Z">
        <w:r w:rsidR="00FD382B">
          <w:rPr>
            <w:rFonts w:asciiTheme="majorBidi" w:hAnsiTheme="majorBidi" w:cstheme="majorBidi"/>
            <w:color w:val="000000"/>
            <w:sz w:val="28"/>
            <w:szCs w:val="28"/>
            <w:shd w:val="clear" w:color="auto" w:fill="FFFFFF"/>
          </w:rPr>
          <w:t xml:space="preserve"> extraction and</w:t>
        </w:r>
      </w:ins>
      <w:r w:rsidR="00704E94" w:rsidRPr="00225398">
        <w:rPr>
          <w:rFonts w:asciiTheme="majorBidi" w:hAnsiTheme="majorBidi" w:cstheme="majorBidi"/>
          <w:color w:val="000000"/>
          <w:sz w:val="28"/>
          <w:szCs w:val="28"/>
          <w:shd w:val="clear" w:color="auto" w:fill="FFFFFF"/>
        </w:rPr>
        <w:t xml:space="preserve"> engineering</w:t>
      </w:r>
      <w:del w:id="158" w:author="Maryam Zare" w:date="2021-10-26T11:36:00Z">
        <w:r w:rsidR="00704E94" w:rsidRPr="00225398" w:rsidDel="00FD382B">
          <w:rPr>
            <w:rFonts w:asciiTheme="majorBidi" w:hAnsiTheme="majorBidi" w:cstheme="majorBidi"/>
            <w:color w:val="000000"/>
            <w:sz w:val="28"/>
            <w:szCs w:val="28"/>
            <w:shd w:val="clear" w:color="auto" w:fill="FFFFFF"/>
          </w:rPr>
          <w:delText xml:space="preserve"> and has shown good performance in past studies</w:delText>
        </w:r>
      </w:del>
      <w:ins w:id="159" w:author="Maryam Zare" w:date="2021-10-26T11:30:00Z">
        <w:r w:rsidR="00FD382B">
          <w:rPr>
            <w:rFonts w:asciiTheme="majorBidi" w:hAnsiTheme="majorBidi" w:cstheme="majorBidi"/>
            <w:color w:val="000000"/>
            <w:sz w:val="28"/>
            <w:szCs w:val="28"/>
            <w:shd w:val="clear" w:color="auto" w:fill="FFFFFF"/>
          </w:rPr>
          <w:t>[??]</w:t>
        </w:r>
      </w:ins>
      <w:r w:rsidR="00704E94" w:rsidRPr="00225398">
        <w:rPr>
          <w:rFonts w:asciiTheme="majorBidi" w:hAnsiTheme="majorBidi" w:cstheme="majorBidi"/>
          <w:color w:val="000000"/>
          <w:sz w:val="28"/>
          <w:szCs w:val="28"/>
          <w:shd w:val="clear" w:color="auto" w:fill="FFFFFF"/>
        </w:rPr>
        <w:t>.</w:t>
      </w:r>
      <w:r w:rsidR="00D948A0" w:rsidRPr="00225398">
        <w:rPr>
          <w:rFonts w:asciiTheme="majorBidi" w:eastAsia="Calibri" w:hAnsiTheme="majorBidi" w:cstheme="majorBidi"/>
          <w:b/>
          <w:bCs/>
          <w:color w:val="FF0000"/>
          <w:sz w:val="28"/>
          <w:szCs w:val="28"/>
          <w:lang w:bidi="fa-IR"/>
        </w:rPr>
        <w:t xml:space="preserve"> </w:t>
      </w:r>
      <w:del w:id="160" w:author="Maryam Zare" w:date="2021-10-26T11:32:00Z">
        <w:r w:rsidR="008C22FA" w:rsidRPr="00225398" w:rsidDel="00FD382B">
          <w:rPr>
            <w:rFonts w:asciiTheme="majorBidi" w:eastAsia="Calibri" w:hAnsiTheme="majorBidi" w:cstheme="majorBidi"/>
            <w:color w:val="000000"/>
            <w:sz w:val="28"/>
            <w:szCs w:val="28"/>
          </w:rPr>
          <w:delText>Then</w:delText>
        </w:r>
      </w:del>
      <w:ins w:id="161" w:author="Maryam Zare" w:date="2021-10-26T11:32:00Z">
        <w:r w:rsidR="00FD382B">
          <w:rPr>
            <w:rFonts w:asciiTheme="majorBidi" w:eastAsia="Calibri" w:hAnsiTheme="majorBidi" w:cstheme="majorBidi"/>
            <w:color w:val="000000"/>
            <w:sz w:val="28"/>
            <w:szCs w:val="28"/>
          </w:rPr>
          <w:t>Ther</w:t>
        </w:r>
      </w:ins>
      <w:ins w:id="162" w:author="Maryam Zare" w:date="2021-10-26T11:33:00Z">
        <w:r w:rsidR="00FD382B">
          <w:rPr>
            <w:rFonts w:asciiTheme="majorBidi" w:eastAsia="Calibri" w:hAnsiTheme="majorBidi" w:cstheme="majorBidi"/>
            <w:color w:val="000000"/>
            <w:sz w:val="28"/>
            <w:szCs w:val="28"/>
          </w:rPr>
          <w:t>e</w:t>
        </w:r>
      </w:ins>
      <w:ins w:id="163" w:author="Maryam Zare" w:date="2021-10-26T11:32:00Z">
        <w:r w:rsidR="00FD382B">
          <w:rPr>
            <w:rFonts w:asciiTheme="majorBidi" w:eastAsia="Calibri" w:hAnsiTheme="majorBidi" w:cstheme="majorBidi"/>
            <w:color w:val="000000"/>
            <w:sz w:val="28"/>
            <w:szCs w:val="28"/>
          </w:rPr>
          <w:t>fore</w:t>
        </w:r>
      </w:ins>
      <w:r w:rsidR="00A20AD6" w:rsidRPr="00225398">
        <w:rPr>
          <w:rFonts w:asciiTheme="majorBidi" w:eastAsia="Calibri" w:hAnsiTheme="majorBidi" w:cstheme="majorBidi"/>
          <w:color w:val="000000"/>
          <w:sz w:val="28"/>
          <w:szCs w:val="28"/>
        </w:rPr>
        <w:t>,</w:t>
      </w:r>
      <w:ins w:id="164" w:author="Maryam Zare" w:date="2021-10-26T11:33:00Z">
        <w:r w:rsidR="00FD382B">
          <w:rPr>
            <w:rFonts w:asciiTheme="majorBidi" w:eastAsia="Calibri" w:hAnsiTheme="majorBidi" w:cstheme="majorBidi"/>
            <w:color w:val="000000"/>
            <w:sz w:val="28"/>
            <w:szCs w:val="28"/>
          </w:rPr>
          <w:t xml:space="preserve"> </w:t>
        </w:r>
        <w:r w:rsidR="00FD382B" w:rsidRPr="00225398">
          <w:rPr>
            <w:rFonts w:asciiTheme="majorBidi" w:eastAsia="Calibri" w:hAnsiTheme="majorBidi" w:cstheme="majorBidi"/>
            <w:color w:val="000000"/>
            <w:sz w:val="28"/>
            <w:szCs w:val="28"/>
          </w:rPr>
          <w:t>we use a three-dimensional convolutional network to design RNA</w:t>
        </w:r>
        <w:r w:rsidR="00FD382B" w:rsidRPr="00225398">
          <w:rPr>
            <w:rFonts w:asciiTheme="majorBidi" w:eastAsia="Calibri" w:hAnsiTheme="majorBidi" w:cstheme="majorBidi"/>
            <w:b/>
            <w:bCs/>
            <w:color w:val="000000"/>
            <w:sz w:val="28"/>
            <w:szCs w:val="28"/>
          </w:rPr>
          <w:t>.</w:t>
        </w:r>
        <w:commentRangeStart w:id="165"/>
        <w:commentRangeEnd w:id="165"/>
        <w:r w:rsidR="00FD382B">
          <w:rPr>
            <w:rStyle w:val="CommentReference"/>
          </w:rPr>
          <w:commentReference w:id="165"/>
        </w:r>
      </w:ins>
    </w:p>
    <w:p w14:paraId="6ADC3E03" w14:textId="3BA9ED10" w:rsidR="0087581F" w:rsidRPr="00225398" w:rsidDel="00FD382B" w:rsidRDefault="00A20AD6" w:rsidP="00FD382B">
      <w:pPr>
        <w:spacing w:line="360" w:lineRule="auto"/>
        <w:jc w:val="both"/>
        <w:rPr>
          <w:del w:id="166" w:author="Maryam Zare" w:date="2021-10-26T11:33:00Z"/>
          <w:rFonts w:asciiTheme="majorBidi" w:eastAsia="Calibri" w:hAnsiTheme="majorBidi" w:cstheme="majorBidi"/>
          <w:b/>
          <w:bCs/>
          <w:color w:val="FF0000"/>
          <w:sz w:val="28"/>
          <w:szCs w:val="28"/>
          <w:lang w:bidi="fa-IR"/>
        </w:rPr>
      </w:pPr>
      <w:del w:id="167" w:author="Maryam Zare" w:date="2021-10-26T11:33:00Z">
        <w:r w:rsidRPr="00225398" w:rsidDel="00FD382B">
          <w:rPr>
            <w:rFonts w:asciiTheme="majorBidi" w:eastAsia="Calibri" w:hAnsiTheme="majorBidi" w:cstheme="majorBidi"/>
            <w:color w:val="000000"/>
            <w:sz w:val="28"/>
            <w:szCs w:val="28"/>
          </w:rPr>
          <w:delText xml:space="preserve"> rather than extracting features to design RNA, we</w:delText>
        </w:r>
      </w:del>
      <w:del w:id="168" w:author="Maryam Zare" w:date="2021-10-26T11:32:00Z">
        <w:r w:rsidRPr="00225398" w:rsidDel="00FD382B">
          <w:rPr>
            <w:rFonts w:asciiTheme="majorBidi" w:eastAsia="Calibri" w:hAnsiTheme="majorBidi" w:cstheme="majorBidi"/>
            <w:color w:val="000000"/>
            <w:sz w:val="28"/>
            <w:szCs w:val="28"/>
          </w:rPr>
          <w:delText xml:space="preserve"> are going to</w:delText>
        </w:r>
      </w:del>
      <w:del w:id="169" w:author="Maryam Zare" w:date="2021-10-26T11:33:00Z">
        <w:r w:rsidRPr="00225398" w:rsidDel="00FD382B">
          <w:rPr>
            <w:rFonts w:asciiTheme="majorBidi" w:eastAsia="Calibri" w:hAnsiTheme="majorBidi" w:cstheme="majorBidi"/>
            <w:color w:val="000000"/>
            <w:sz w:val="28"/>
            <w:szCs w:val="28"/>
          </w:rPr>
          <w:delText xml:space="preserve"> use a three-dimensional convolutional network to do so</w:delText>
        </w:r>
        <w:r w:rsidRPr="00225398" w:rsidDel="00FD382B">
          <w:rPr>
            <w:rFonts w:asciiTheme="majorBidi" w:eastAsia="Calibri" w:hAnsiTheme="majorBidi" w:cstheme="majorBidi"/>
            <w:b/>
            <w:bCs/>
            <w:color w:val="000000"/>
            <w:sz w:val="28"/>
            <w:szCs w:val="28"/>
          </w:rPr>
          <w:delText>.</w:delText>
        </w:r>
        <w:commentRangeEnd w:id="145"/>
        <w:r w:rsidR="00FD382B" w:rsidDel="00FD382B">
          <w:rPr>
            <w:rStyle w:val="CommentReference"/>
          </w:rPr>
          <w:commentReference w:id="145"/>
        </w:r>
      </w:del>
    </w:p>
    <w:p w14:paraId="192BA553" w14:textId="38F1EB3C" w:rsidR="00A20AD6" w:rsidRPr="00225398" w:rsidRDefault="00A20AD6" w:rsidP="00E26408">
      <w:pPr>
        <w:spacing w:after="0" w:line="360" w:lineRule="auto"/>
        <w:jc w:val="both"/>
        <w:rPr>
          <w:rFonts w:asciiTheme="majorBidi" w:eastAsia="Calibri" w:hAnsiTheme="majorBidi" w:cstheme="majorBidi"/>
          <w:color w:val="000000"/>
          <w:sz w:val="28"/>
          <w:szCs w:val="28"/>
          <w:rtl/>
        </w:rPr>
      </w:pPr>
      <w:del w:id="170" w:author="Maryam Zare" w:date="2021-10-26T11:33:00Z">
        <w:r w:rsidRPr="00225398" w:rsidDel="00FD382B">
          <w:rPr>
            <w:rFonts w:asciiTheme="majorBidi" w:eastAsia="Calibri" w:hAnsiTheme="majorBidi" w:cstheme="majorBidi"/>
            <w:b/>
            <w:bCs/>
            <w:color w:val="000000"/>
            <w:sz w:val="28"/>
            <w:szCs w:val="28"/>
            <w:rtl/>
          </w:rPr>
          <w:delText xml:space="preserve"> </w:delText>
        </w:r>
      </w:del>
      <w:r w:rsidRPr="00225398">
        <w:rPr>
          <w:rFonts w:asciiTheme="majorBidi" w:eastAsia="Calibri" w:hAnsiTheme="majorBidi" w:cstheme="majorBidi"/>
          <w:color w:val="000000"/>
          <w:sz w:val="28"/>
          <w:szCs w:val="28"/>
        </w:rPr>
        <w:t xml:space="preserve">As shown in Figure 1, </w:t>
      </w:r>
      <w:del w:id="171" w:author="Maryam Zare" w:date="2021-10-26T11:38:00Z">
        <w:r w:rsidRPr="00225398" w:rsidDel="00FD382B">
          <w:rPr>
            <w:rFonts w:asciiTheme="majorBidi" w:eastAsia="Calibri" w:hAnsiTheme="majorBidi" w:cstheme="majorBidi"/>
            <w:color w:val="000000"/>
            <w:sz w:val="28"/>
            <w:szCs w:val="28"/>
          </w:rPr>
          <w:delText xml:space="preserve">RNA3Ddesign </w:delText>
        </w:r>
      </w:del>
      <w:ins w:id="172" w:author="Maryam Zare" w:date="2021-10-26T11:38:00Z">
        <w:r w:rsidR="00FD382B">
          <w:rPr>
            <w:rFonts w:asciiTheme="majorBidi" w:eastAsia="Calibri" w:hAnsiTheme="majorBidi" w:cstheme="majorBidi"/>
            <w:color w:val="000000"/>
            <w:sz w:val="28"/>
            <w:szCs w:val="28"/>
          </w:rPr>
          <w:t xml:space="preserve">we </w:t>
        </w:r>
      </w:ins>
      <w:del w:id="173" w:author="Maryam Zare" w:date="2021-10-26T11:38:00Z">
        <w:r w:rsidRPr="00225398" w:rsidDel="00FD382B">
          <w:rPr>
            <w:rFonts w:asciiTheme="majorBidi" w:eastAsia="Calibri" w:hAnsiTheme="majorBidi" w:cstheme="majorBidi"/>
            <w:color w:val="000000"/>
            <w:sz w:val="28"/>
            <w:szCs w:val="28"/>
          </w:rPr>
          <w:delText xml:space="preserve">use </w:delText>
        </w:r>
      </w:del>
      <w:ins w:id="174" w:author="Maryam Zare" w:date="2021-10-26T11:38:00Z">
        <w:r w:rsidR="00FD382B">
          <w:rPr>
            <w:rFonts w:asciiTheme="majorBidi" w:eastAsia="Calibri" w:hAnsiTheme="majorBidi" w:cstheme="majorBidi"/>
            <w:color w:val="000000"/>
            <w:sz w:val="28"/>
            <w:szCs w:val="28"/>
          </w:rPr>
          <w:t xml:space="preserve">construct </w:t>
        </w:r>
      </w:ins>
      <w:r w:rsidRPr="00225398">
        <w:rPr>
          <w:rFonts w:asciiTheme="majorBidi" w:eastAsia="Calibri" w:hAnsiTheme="majorBidi" w:cstheme="majorBidi"/>
          <w:color w:val="000000"/>
          <w:sz w:val="28"/>
          <w:szCs w:val="28"/>
        </w:rPr>
        <w:t xml:space="preserve">a 3D CNN </w:t>
      </w:r>
      <w:ins w:id="175" w:author="Maryam Zare" w:date="2021-10-26T11:38:00Z">
        <w:r w:rsidR="00FD382B">
          <w:rPr>
            <w:rFonts w:asciiTheme="majorBidi" w:eastAsia="Calibri" w:hAnsiTheme="majorBidi" w:cstheme="majorBidi"/>
            <w:color w:val="000000"/>
            <w:sz w:val="28"/>
            <w:szCs w:val="28"/>
          </w:rPr>
          <w:t xml:space="preserve">named </w:t>
        </w:r>
        <w:r w:rsidR="00FD382B" w:rsidRPr="00225398">
          <w:rPr>
            <w:rFonts w:asciiTheme="majorBidi" w:eastAsia="Calibri" w:hAnsiTheme="majorBidi" w:cstheme="majorBidi"/>
            <w:color w:val="000000"/>
            <w:sz w:val="28"/>
            <w:szCs w:val="28"/>
          </w:rPr>
          <w:t>RNA3Ddesign</w:t>
        </w:r>
        <w:r w:rsidR="00FD382B" w:rsidRPr="00225398">
          <w:rPr>
            <w:rFonts w:asciiTheme="majorBidi" w:eastAsia="Calibri" w:hAnsiTheme="majorBidi" w:cstheme="majorBidi"/>
            <w:color w:val="000000"/>
            <w:sz w:val="28"/>
            <w:szCs w:val="28"/>
          </w:rPr>
          <w:t xml:space="preserve"> </w:t>
        </w:r>
      </w:ins>
      <w:del w:id="176" w:author="Maryam Zare" w:date="2021-10-26T11:38:00Z">
        <w:r w:rsidRPr="00225398" w:rsidDel="00FD382B">
          <w:rPr>
            <w:rFonts w:asciiTheme="majorBidi" w:eastAsia="Calibri" w:hAnsiTheme="majorBidi" w:cstheme="majorBidi"/>
            <w:color w:val="000000"/>
            <w:sz w:val="28"/>
            <w:szCs w:val="28"/>
          </w:rPr>
          <w:delText xml:space="preserve">which are </w:delText>
        </w:r>
      </w:del>
      <w:r w:rsidRPr="00225398">
        <w:rPr>
          <w:rFonts w:asciiTheme="majorBidi" w:eastAsia="Calibri" w:hAnsiTheme="majorBidi" w:cstheme="majorBidi"/>
          <w:color w:val="000000"/>
          <w:sz w:val="28"/>
          <w:szCs w:val="28"/>
        </w:rPr>
        <w:t>described in detail as follows:</w:t>
      </w:r>
      <w:r w:rsidRPr="00225398">
        <w:rPr>
          <w:rFonts w:asciiTheme="majorBidi" w:eastAsia="Calibri" w:hAnsiTheme="majorBidi" w:cstheme="majorBidi"/>
          <w:sz w:val="28"/>
          <w:szCs w:val="28"/>
        </w:rPr>
        <w:t xml:space="preserve"> </w:t>
      </w:r>
    </w:p>
    <w:p w14:paraId="65BB691D" w14:textId="51F1AEA2" w:rsidR="00BC17CA" w:rsidRPr="001D501A" w:rsidRDefault="008C22FA" w:rsidP="00D55C8E">
      <w:pPr>
        <w:pStyle w:val="ListParagraph"/>
        <w:numPr>
          <w:ilvl w:val="0"/>
          <w:numId w:val="4"/>
        </w:numPr>
        <w:spacing w:line="360" w:lineRule="auto"/>
        <w:jc w:val="both"/>
        <w:rPr>
          <w:rFonts w:asciiTheme="majorBidi" w:hAnsiTheme="majorBidi" w:cstheme="majorBidi"/>
          <w:sz w:val="28"/>
          <w:szCs w:val="28"/>
        </w:rPr>
      </w:pPr>
      <w:commentRangeStart w:id="177"/>
      <w:r w:rsidRPr="001D501A">
        <w:rPr>
          <w:rFonts w:asciiTheme="majorBidi" w:hAnsiTheme="majorBidi" w:cstheme="majorBidi"/>
          <w:color w:val="000000"/>
          <w:sz w:val="28"/>
          <w:szCs w:val="28"/>
          <w:shd w:val="clear" w:color="auto" w:fill="FFFFFF"/>
        </w:rPr>
        <w:t xml:space="preserve">The input layer is a cube box </w:t>
      </w:r>
      <w:commentRangeEnd w:id="177"/>
      <w:r w:rsidR="00D55C8E" w:rsidRPr="001D501A">
        <w:rPr>
          <w:rStyle w:val="CommentReference"/>
          <w:rFonts w:asciiTheme="majorBidi" w:hAnsiTheme="majorBidi" w:cstheme="majorBidi"/>
          <w:sz w:val="28"/>
          <w:szCs w:val="28"/>
        </w:rPr>
        <w:commentReference w:id="177"/>
      </w:r>
      <w:r w:rsidRPr="001D501A">
        <w:rPr>
          <w:rFonts w:asciiTheme="majorBidi" w:hAnsiTheme="majorBidi" w:cstheme="majorBidi"/>
          <w:color w:val="000000"/>
          <w:sz w:val="28"/>
          <w:szCs w:val="28"/>
          <w:shd w:val="clear" w:color="auto" w:fill="FFFFFF"/>
        </w:rPr>
        <w:t>with dime</w:t>
      </w:r>
      <w:r w:rsidR="00D33D03" w:rsidRPr="001D501A">
        <w:rPr>
          <w:rFonts w:asciiTheme="majorBidi" w:hAnsiTheme="majorBidi" w:cstheme="majorBidi"/>
          <w:color w:val="000000"/>
          <w:sz w:val="28"/>
          <w:szCs w:val="28"/>
          <w:shd w:val="clear" w:color="auto" w:fill="FFFFFF"/>
        </w:rPr>
        <w:t>nsions 32×32×32</w:t>
      </w:r>
      <w:r w:rsidR="004931D7" w:rsidRPr="001D501A">
        <w:rPr>
          <w:rFonts w:asciiTheme="majorBidi" w:hAnsiTheme="majorBidi" w:cstheme="majorBidi"/>
          <w:color w:val="000000"/>
          <w:sz w:val="28"/>
          <w:szCs w:val="28"/>
          <w:shd w:val="clear" w:color="auto" w:fill="FFFFFF"/>
        </w:rPr>
        <w:t xml:space="preserve"> </w:t>
      </w:r>
      <w:r w:rsidR="00FB7356" w:rsidRPr="001D501A">
        <w:rPr>
          <w:rFonts w:asciiTheme="majorBidi" w:hAnsiTheme="majorBidi" w:cstheme="majorBidi"/>
          <w:color w:val="000000"/>
          <w:sz w:val="28"/>
          <w:szCs w:val="28"/>
          <w:shd w:val="clear" w:color="auto" w:fill="FFFFFF"/>
        </w:rPr>
        <w:t>(</w:t>
      </w:r>
      <w:r w:rsidR="00D33D03" w:rsidRPr="001D501A">
        <w:rPr>
          <w:rFonts w:asciiTheme="majorBidi" w:hAnsiTheme="majorBidi" w:cstheme="majorBidi"/>
          <w:color w:val="000000"/>
          <w:sz w:val="28"/>
          <w:szCs w:val="28"/>
          <w:shd w:val="clear" w:color="auto" w:fill="FFFFFF"/>
        </w:rPr>
        <w:t xml:space="preserve">see </w:t>
      </w:r>
      <w:r w:rsidRPr="001D501A">
        <w:rPr>
          <w:rFonts w:asciiTheme="majorBidi" w:hAnsiTheme="majorBidi" w:cstheme="majorBidi"/>
          <w:color w:val="000000"/>
          <w:sz w:val="28"/>
          <w:szCs w:val="28"/>
          <w:shd w:val="clear" w:color="auto" w:fill="FFFFFF"/>
        </w:rPr>
        <w:t>the "Input" section</w:t>
      </w:r>
      <w:r w:rsidR="00D33D03" w:rsidRPr="001D501A">
        <w:rPr>
          <w:rFonts w:asciiTheme="majorBidi" w:hAnsiTheme="majorBidi" w:cstheme="majorBidi"/>
          <w:color w:val="000000"/>
          <w:sz w:val="28"/>
          <w:szCs w:val="28"/>
          <w:shd w:val="clear" w:color="auto" w:fill="FFFFFF"/>
        </w:rPr>
        <w:t>)</w:t>
      </w:r>
      <w:r w:rsidR="00A3524F" w:rsidRPr="001D501A">
        <w:rPr>
          <w:rFonts w:asciiTheme="majorBidi" w:hAnsiTheme="majorBidi" w:cstheme="majorBidi"/>
          <w:color w:val="000000"/>
          <w:sz w:val="28"/>
          <w:szCs w:val="28"/>
          <w:shd w:val="clear" w:color="auto" w:fill="FFFFFF"/>
        </w:rPr>
        <w:t>.</w:t>
      </w:r>
    </w:p>
    <w:p w14:paraId="7B41F45B" w14:textId="06F9C02F" w:rsidR="003A6081" w:rsidRPr="001D501A" w:rsidRDefault="00A3524F" w:rsidP="00E26408">
      <w:pPr>
        <w:pStyle w:val="ListParagraph"/>
        <w:numPr>
          <w:ilvl w:val="0"/>
          <w:numId w:val="4"/>
        </w:numPr>
        <w:spacing w:line="360" w:lineRule="auto"/>
        <w:jc w:val="both"/>
        <w:rPr>
          <w:rStyle w:val="fontstyle01"/>
          <w:rFonts w:asciiTheme="majorBidi" w:hAnsiTheme="majorBidi" w:cstheme="majorBidi"/>
          <w:sz w:val="28"/>
          <w:szCs w:val="28"/>
        </w:rPr>
      </w:pPr>
      <w:r w:rsidRPr="001D501A">
        <w:rPr>
          <w:rStyle w:val="fontstyle01"/>
          <w:rFonts w:asciiTheme="majorBidi" w:hAnsiTheme="majorBidi" w:cstheme="majorBidi"/>
          <w:sz w:val="28"/>
          <w:szCs w:val="28"/>
        </w:rPr>
        <w:lastRenderedPageBreak/>
        <w:t>Four 3D convolution layers</w:t>
      </w:r>
      <w:r w:rsidR="003F31EE" w:rsidRPr="001D501A">
        <w:rPr>
          <w:rStyle w:val="fontstyle01"/>
          <w:rFonts w:asciiTheme="majorBidi" w:hAnsiTheme="majorBidi" w:cstheme="majorBidi"/>
          <w:sz w:val="28"/>
          <w:szCs w:val="28"/>
        </w:rPr>
        <w:t xml:space="preserve"> (Conv3D)</w:t>
      </w:r>
      <w:r w:rsidRPr="001D501A">
        <w:rPr>
          <w:rStyle w:val="fontstyle01"/>
          <w:rFonts w:asciiTheme="majorBidi" w:hAnsiTheme="majorBidi" w:cstheme="majorBidi"/>
          <w:sz w:val="28"/>
          <w:szCs w:val="28"/>
        </w:rPr>
        <w:t xml:space="preserve"> with rectified linear unit (</w:t>
      </w:r>
      <w:proofErr w:type="spellStart"/>
      <w:r w:rsidRPr="001D501A">
        <w:rPr>
          <w:rStyle w:val="fontstyle01"/>
          <w:rFonts w:asciiTheme="majorBidi" w:hAnsiTheme="majorBidi" w:cstheme="majorBidi"/>
          <w:sz w:val="28"/>
          <w:szCs w:val="28"/>
        </w:rPr>
        <w:t>ReLU</w:t>
      </w:r>
      <w:proofErr w:type="spellEnd"/>
      <w:r w:rsidRPr="001D501A">
        <w:rPr>
          <w:rStyle w:val="fontstyle01"/>
          <w:rFonts w:asciiTheme="majorBidi" w:hAnsiTheme="majorBidi" w:cstheme="majorBidi"/>
          <w:sz w:val="28"/>
          <w:szCs w:val="28"/>
        </w:rPr>
        <w:t>) activation function</w:t>
      </w:r>
      <w:ins w:id="178" w:author="Maryam Zare" w:date="2021-10-26T11:39:00Z">
        <w:r w:rsidR="00FD382B">
          <w:rPr>
            <w:rStyle w:val="fontstyle01"/>
            <w:rFonts w:asciiTheme="majorBidi" w:hAnsiTheme="majorBidi" w:cstheme="majorBidi"/>
            <w:sz w:val="28"/>
            <w:szCs w:val="28"/>
          </w:rPr>
          <w:t>s</w:t>
        </w:r>
      </w:ins>
      <w:r w:rsidRPr="001D501A">
        <w:rPr>
          <w:rStyle w:val="fontstyle01"/>
          <w:rFonts w:asciiTheme="majorBidi" w:hAnsiTheme="majorBidi" w:cstheme="majorBidi"/>
          <w:sz w:val="28"/>
          <w:szCs w:val="28"/>
        </w:rPr>
        <w:t xml:space="preserve"> </w:t>
      </w:r>
      <w:del w:id="179" w:author="Maryam Zare" w:date="2021-10-26T11:39:00Z">
        <w:r w:rsidRPr="001D501A" w:rsidDel="00FD382B">
          <w:rPr>
            <w:rStyle w:val="fontstyle01"/>
            <w:rFonts w:asciiTheme="majorBidi" w:hAnsiTheme="majorBidi" w:cstheme="majorBidi"/>
            <w:sz w:val="28"/>
            <w:szCs w:val="28"/>
          </w:rPr>
          <w:delText xml:space="preserve">to </w:delText>
        </w:r>
      </w:del>
      <w:r w:rsidRPr="001D501A">
        <w:rPr>
          <w:rStyle w:val="fontstyle01"/>
          <w:rFonts w:asciiTheme="majorBidi" w:hAnsiTheme="majorBidi" w:cstheme="majorBidi"/>
          <w:sz w:val="28"/>
          <w:szCs w:val="28"/>
        </w:rPr>
        <w:t>reduce the effect of gradient vanishing.</w:t>
      </w:r>
      <w:r w:rsidR="003A6081" w:rsidRPr="001D501A">
        <w:rPr>
          <w:rStyle w:val="fontstyle01"/>
          <w:rFonts w:asciiTheme="majorBidi" w:hAnsiTheme="majorBidi" w:cstheme="majorBidi"/>
          <w:sz w:val="28"/>
          <w:szCs w:val="28"/>
        </w:rPr>
        <w:t xml:space="preserve"> </w:t>
      </w:r>
      <w:r w:rsidR="00D33D03" w:rsidRPr="001D501A">
        <w:rPr>
          <w:rStyle w:val="fontstyle01"/>
          <w:rFonts w:asciiTheme="majorBidi" w:hAnsiTheme="majorBidi" w:cstheme="majorBidi"/>
          <w:sz w:val="28"/>
          <w:szCs w:val="28"/>
        </w:rPr>
        <w:t>T</w:t>
      </w:r>
      <w:r w:rsidR="003A6081" w:rsidRPr="001D501A">
        <w:rPr>
          <w:rStyle w:val="fontstyle01"/>
          <w:rFonts w:asciiTheme="majorBidi" w:hAnsiTheme="majorBidi" w:cstheme="majorBidi"/>
          <w:sz w:val="28"/>
          <w:szCs w:val="28"/>
        </w:rPr>
        <w:t>he filters in the</w:t>
      </w:r>
      <w:r w:rsidR="003A6081" w:rsidRPr="001D501A">
        <w:rPr>
          <w:rFonts w:asciiTheme="majorBidi" w:hAnsiTheme="majorBidi" w:cstheme="majorBidi"/>
          <w:color w:val="000000"/>
          <w:sz w:val="28"/>
          <w:szCs w:val="28"/>
        </w:rPr>
        <w:t xml:space="preserve"> </w:t>
      </w:r>
      <w:r w:rsidR="003A6081" w:rsidRPr="001D501A">
        <w:rPr>
          <w:rStyle w:val="fontstyle01"/>
          <w:rFonts w:asciiTheme="majorBidi" w:hAnsiTheme="majorBidi" w:cstheme="majorBidi"/>
          <w:sz w:val="28"/>
          <w:szCs w:val="28"/>
        </w:rPr>
        <w:t xml:space="preserve">first two convolutional layers and </w:t>
      </w:r>
      <w:del w:id="180" w:author="Maryam Zare" w:date="2021-10-26T11:40:00Z">
        <w:r w:rsidR="003A6081" w:rsidRPr="001D501A" w:rsidDel="00FD382B">
          <w:rPr>
            <w:rStyle w:val="fontstyle01"/>
            <w:rFonts w:asciiTheme="majorBidi" w:hAnsiTheme="majorBidi" w:cstheme="majorBidi"/>
            <w:sz w:val="28"/>
            <w:szCs w:val="28"/>
          </w:rPr>
          <w:delText xml:space="preserve">in </w:delText>
        </w:r>
      </w:del>
      <w:r w:rsidR="003A6081" w:rsidRPr="001D501A">
        <w:rPr>
          <w:rStyle w:val="fontstyle01"/>
          <w:rFonts w:asciiTheme="majorBidi" w:hAnsiTheme="majorBidi" w:cstheme="majorBidi"/>
          <w:sz w:val="28"/>
          <w:szCs w:val="28"/>
        </w:rPr>
        <w:t xml:space="preserve">the last two convolutional layers are 2 × 2 × 2 voxels and </w:t>
      </w:r>
      <w:r w:rsidR="00985059" w:rsidRPr="001D501A">
        <w:rPr>
          <w:rStyle w:val="fontstyle01"/>
          <w:rFonts w:asciiTheme="majorBidi" w:hAnsiTheme="majorBidi" w:cstheme="majorBidi"/>
          <w:sz w:val="28"/>
          <w:szCs w:val="28"/>
        </w:rPr>
        <w:t>3 × 3 × 3 voxels, respectively. T</w:t>
      </w:r>
      <w:r w:rsidR="003A6081" w:rsidRPr="001D501A">
        <w:rPr>
          <w:rStyle w:val="fontstyle01"/>
          <w:rFonts w:asciiTheme="majorBidi" w:hAnsiTheme="majorBidi" w:cstheme="majorBidi"/>
          <w:sz w:val="28"/>
          <w:szCs w:val="28"/>
        </w:rPr>
        <w:t xml:space="preserve">he number of filters in all </w:t>
      </w:r>
      <w:r w:rsidR="00BB2F80" w:rsidRPr="001D501A">
        <w:rPr>
          <w:rStyle w:val="fontstyle01"/>
          <w:rFonts w:asciiTheme="majorBidi" w:hAnsiTheme="majorBidi" w:cstheme="majorBidi"/>
          <w:sz w:val="28"/>
          <w:szCs w:val="28"/>
        </w:rPr>
        <w:t>convolutional layers is 32.</w:t>
      </w:r>
      <w:r w:rsidR="00630647" w:rsidRPr="001D501A">
        <w:rPr>
          <w:rStyle w:val="fontstyle01"/>
          <w:rFonts w:asciiTheme="majorBidi" w:hAnsiTheme="majorBidi" w:cstheme="majorBidi"/>
          <w:sz w:val="28"/>
          <w:szCs w:val="28"/>
        </w:rPr>
        <w:t xml:space="preserve"> </w:t>
      </w:r>
      <w:ins w:id="181" w:author="Maryam Zare" w:date="2021-10-26T11:40:00Z">
        <w:r w:rsidR="00FD382B">
          <w:rPr>
            <w:rStyle w:val="fontstyle01"/>
            <w:rFonts w:asciiTheme="majorBidi" w:hAnsiTheme="majorBidi" w:cstheme="majorBidi"/>
            <w:sz w:val="28"/>
            <w:szCs w:val="28"/>
          </w:rPr>
          <w:t xml:space="preserve">The </w:t>
        </w:r>
      </w:ins>
      <w:r w:rsidR="00630647" w:rsidRPr="001D501A">
        <w:rPr>
          <w:rStyle w:val="fontstyle01"/>
          <w:rFonts w:asciiTheme="majorBidi" w:hAnsiTheme="majorBidi" w:cstheme="majorBidi"/>
          <w:sz w:val="28"/>
          <w:szCs w:val="28"/>
        </w:rPr>
        <w:t xml:space="preserve">3D convolutional layers </w:t>
      </w:r>
      <w:r w:rsidR="0073392D" w:rsidRPr="001D501A">
        <w:rPr>
          <w:rStyle w:val="fontstyle01"/>
          <w:rFonts w:asciiTheme="majorBidi" w:hAnsiTheme="majorBidi" w:cstheme="majorBidi"/>
          <w:sz w:val="28"/>
          <w:szCs w:val="28"/>
        </w:rPr>
        <w:t xml:space="preserve">are </w:t>
      </w:r>
      <w:r w:rsidR="00630647" w:rsidRPr="001D501A">
        <w:rPr>
          <w:rStyle w:val="fontstyle01"/>
          <w:rFonts w:asciiTheme="majorBidi" w:hAnsiTheme="majorBidi" w:cstheme="majorBidi"/>
          <w:sz w:val="28"/>
          <w:szCs w:val="28"/>
        </w:rPr>
        <w:t>used to</w:t>
      </w:r>
      <w:r w:rsidR="002023C0" w:rsidRPr="001D501A">
        <w:rPr>
          <w:rStyle w:val="fontstyle01"/>
          <w:rFonts w:asciiTheme="majorBidi" w:hAnsiTheme="majorBidi" w:cstheme="majorBidi"/>
          <w:sz w:val="28"/>
          <w:szCs w:val="28"/>
        </w:rPr>
        <w:t xml:space="preserve"> extract 3D biochemical properties</w:t>
      </w:r>
      <w:r w:rsidR="00630647" w:rsidRPr="001D501A">
        <w:rPr>
          <w:rStyle w:val="fontstyle01"/>
          <w:rFonts w:asciiTheme="majorBidi" w:hAnsiTheme="majorBidi" w:cstheme="majorBidi"/>
          <w:sz w:val="28"/>
          <w:szCs w:val="28"/>
        </w:rPr>
        <w:t xml:space="preserve"> at different spatial </w:t>
      </w:r>
      <w:r w:rsidR="0073392D" w:rsidRPr="001D501A">
        <w:rPr>
          <w:rStyle w:val="fontstyle01"/>
          <w:rFonts w:asciiTheme="majorBidi" w:hAnsiTheme="majorBidi" w:cstheme="majorBidi"/>
          <w:sz w:val="28"/>
          <w:szCs w:val="28"/>
        </w:rPr>
        <w:t>scales.</w:t>
      </w:r>
    </w:p>
    <w:p w14:paraId="384FB9BA" w14:textId="294C2967" w:rsidR="00A3524F" w:rsidRPr="00D85C18" w:rsidRDefault="003F31EE" w:rsidP="000E44F6">
      <w:pPr>
        <w:pStyle w:val="ListParagraph"/>
        <w:numPr>
          <w:ilvl w:val="0"/>
          <w:numId w:val="4"/>
        </w:numPr>
        <w:spacing w:line="360" w:lineRule="auto"/>
        <w:jc w:val="both"/>
        <w:rPr>
          <w:rFonts w:asciiTheme="majorBidi" w:hAnsiTheme="majorBidi" w:cstheme="majorBidi"/>
          <w:sz w:val="28"/>
          <w:szCs w:val="28"/>
          <w:shd w:val="clear" w:color="auto" w:fill="FCFCFC"/>
        </w:rPr>
      </w:pPr>
      <w:r w:rsidRPr="001D501A">
        <w:rPr>
          <w:rFonts w:asciiTheme="majorBidi" w:hAnsiTheme="majorBidi" w:cstheme="majorBidi"/>
          <w:color w:val="000000"/>
          <w:sz w:val="28"/>
          <w:szCs w:val="28"/>
        </w:rPr>
        <w:t xml:space="preserve">The outputs of </w:t>
      </w:r>
      <w:ins w:id="182" w:author="Maryam Zare" w:date="2021-10-26T11:41:00Z">
        <w:r w:rsidR="00FD382B">
          <w:rPr>
            <w:rFonts w:asciiTheme="majorBidi" w:hAnsiTheme="majorBidi" w:cstheme="majorBidi"/>
            <w:color w:val="000000"/>
            <w:sz w:val="28"/>
            <w:szCs w:val="28"/>
          </w:rPr>
          <w:t xml:space="preserve">the </w:t>
        </w:r>
      </w:ins>
      <w:r w:rsidRPr="001D501A">
        <w:rPr>
          <w:rFonts w:asciiTheme="majorBidi" w:hAnsiTheme="majorBidi" w:cstheme="majorBidi"/>
          <w:color w:val="000000"/>
          <w:sz w:val="28"/>
          <w:szCs w:val="28"/>
        </w:rPr>
        <w:t>last conv3D</w:t>
      </w:r>
      <w:r w:rsidR="00070BC2" w:rsidRPr="001D501A">
        <w:rPr>
          <w:rFonts w:asciiTheme="majorBidi" w:hAnsiTheme="majorBidi" w:cstheme="majorBidi"/>
          <w:color w:val="000000"/>
          <w:sz w:val="28"/>
          <w:szCs w:val="28"/>
        </w:rPr>
        <w:t xml:space="preserve"> fe</w:t>
      </w:r>
      <w:r w:rsidR="00B01482" w:rsidRPr="001D501A">
        <w:rPr>
          <w:rFonts w:asciiTheme="majorBidi" w:hAnsiTheme="majorBidi" w:cstheme="majorBidi"/>
          <w:color w:val="000000"/>
          <w:sz w:val="28"/>
          <w:szCs w:val="28"/>
        </w:rPr>
        <w:t>e</w:t>
      </w:r>
      <w:r w:rsidR="00985059" w:rsidRPr="001D501A">
        <w:rPr>
          <w:rFonts w:asciiTheme="majorBidi" w:hAnsiTheme="majorBidi" w:cstheme="majorBidi"/>
          <w:color w:val="000000"/>
          <w:sz w:val="28"/>
          <w:szCs w:val="28"/>
        </w:rPr>
        <w:t>d into a 2×2×2 max-</w:t>
      </w:r>
      <w:r w:rsidR="00070BC2" w:rsidRPr="001D501A">
        <w:rPr>
          <w:rFonts w:asciiTheme="majorBidi" w:hAnsiTheme="majorBidi" w:cstheme="majorBidi"/>
          <w:color w:val="000000"/>
          <w:sz w:val="28"/>
          <w:szCs w:val="28"/>
        </w:rPr>
        <w:t>pooling unit to get an output of dimension 13×13×13×60</w:t>
      </w:r>
      <w:r w:rsidR="00B01482" w:rsidRPr="00D85C18">
        <w:rPr>
          <w:rFonts w:asciiTheme="majorBidi" w:hAnsiTheme="majorBidi" w:cstheme="majorBidi"/>
          <w:sz w:val="28"/>
          <w:szCs w:val="28"/>
        </w:rPr>
        <w:t>.</w:t>
      </w:r>
      <w:r w:rsidR="00985059" w:rsidRPr="00D85C18">
        <w:rPr>
          <w:rFonts w:asciiTheme="majorBidi" w:hAnsiTheme="majorBidi" w:cstheme="majorBidi"/>
          <w:sz w:val="28"/>
          <w:szCs w:val="28"/>
        </w:rPr>
        <w:t xml:space="preserve"> </w:t>
      </w:r>
      <w:ins w:id="183" w:author="Maryam Zare" w:date="2021-10-26T11:41:00Z">
        <w:r w:rsidR="00FD382B">
          <w:rPr>
            <w:rFonts w:asciiTheme="majorBidi" w:hAnsiTheme="majorBidi" w:cstheme="majorBidi"/>
            <w:sz w:val="28"/>
            <w:szCs w:val="28"/>
          </w:rPr>
          <w:t xml:space="preserve">The </w:t>
        </w:r>
      </w:ins>
      <w:r w:rsidR="000E44F6" w:rsidRPr="00D85C18">
        <w:rPr>
          <w:rFonts w:asciiTheme="majorBidi" w:hAnsiTheme="majorBidi" w:cstheme="majorBidi"/>
          <w:sz w:val="28"/>
          <w:szCs w:val="28"/>
        </w:rPr>
        <w:t xml:space="preserve">max-pooling layers </w:t>
      </w:r>
      <w:del w:id="184" w:author="Maryam Zare" w:date="2021-10-26T11:41:00Z">
        <w:r w:rsidR="000E44F6" w:rsidRPr="00D85C18" w:rsidDel="00FD382B">
          <w:rPr>
            <w:rFonts w:asciiTheme="majorBidi" w:hAnsiTheme="majorBidi" w:cstheme="majorBidi"/>
            <w:sz w:val="28"/>
            <w:szCs w:val="28"/>
          </w:rPr>
          <w:delText xml:space="preserve">can </w:delText>
        </w:r>
      </w:del>
      <w:r w:rsidR="000E44F6" w:rsidRPr="00D85C18">
        <w:rPr>
          <w:rFonts w:asciiTheme="majorBidi" w:hAnsiTheme="majorBidi" w:cstheme="majorBidi"/>
          <w:sz w:val="28"/>
          <w:szCs w:val="28"/>
        </w:rPr>
        <w:t xml:space="preserve">reduce input dimensions and </w:t>
      </w:r>
      <w:del w:id="185" w:author="Maryam Zare" w:date="2021-10-26T11:41:00Z">
        <w:r w:rsidR="000E44F6" w:rsidRPr="00D85C18" w:rsidDel="00FD382B">
          <w:rPr>
            <w:rFonts w:asciiTheme="majorBidi" w:hAnsiTheme="majorBidi" w:cstheme="majorBidi"/>
            <w:sz w:val="28"/>
            <w:szCs w:val="28"/>
          </w:rPr>
          <w:delText xml:space="preserve">reduce </w:delText>
        </w:r>
      </w:del>
      <w:r w:rsidR="000E44F6" w:rsidRPr="00D85C18">
        <w:rPr>
          <w:rFonts w:asciiTheme="majorBidi" w:hAnsiTheme="majorBidi" w:cstheme="majorBidi"/>
          <w:sz w:val="28"/>
          <w:szCs w:val="28"/>
        </w:rPr>
        <w:t>computational costs.</w:t>
      </w:r>
    </w:p>
    <w:p w14:paraId="6889C4C1" w14:textId="6DD334FF" w:rsidR="00581034" w:rsidRPr="001D501A" w:rsidRDefault="00581034" w:rsidP="00E26408">
      <w:pPr>
        <w:pStyle w:val="ListParagraph"/>
        <w:numPr>
          <w:ilvl w:val="0"/>
          <w:numId w:val="4"/>
        </w:numPr>
        <w:spacing w:line="360" w:lineRule="auto"/>
        <w:jc w:val="both"/>
        <w:rPr>
          <w:rStyle w:val="fontstyle01"/>
          <w:rFonts w:asciiTheme="majorBidi" w:hAnsiTheme="majorBidi" w:cstheme="majorBidi"/>
          <w:sz w:val="28"/>
          <w:szCs w:val="28"/>
        </w:rPr>
      </w:pPr>
      <w:r w:rsidRPr="00A31C90">
        <w:rPr>
          <w:rStyle w:val="fontstyle01"/>
          <w:rFonts w:asciiTheme="majorBidi" w:hAnsiTheme="majorBidi" w:cstheme="majorBidi"/>
          <w:sz w:val="28"/>
          <w:szCs w:val="28"/>
        </w:rPr>
        <w:t xml:space="preserve">A fully connected layer </w:t>
      </w:r>
      <w:r w:rsidRPr="00FD382B">
        <w:rPr>
          <w:rStyle w:val="fontstyle01"/>
          <w:rFonts w:asciiTheme="majorBidi" w:hAnsiTheme="majorBidi" w:cstheme="majorBidi"/>
          <w:sz w:val="28"/>
          <w:szCs w:val="28"/>
        </w:rPr>
        <w:t xml:space="preserve">with </w:t>
      </w:r>
      <w:proofErr w:type="spellStart"/>
      <w:r w:rsidRPr="00FD382B">
        <w:rPr>
          <w:rStyle w:val="fontstyle01"/>
          <w:rFonts w:asciiTheme="majorBidi" w:hAnsiTheme="majorBidi" w:cstheme="majorBidi"/>
          <w:sz w:val="28"/>
          <w:szCs w:val="28"/>
        </w:rPr>
        <w:t>ReLU</w:t>
      </w:r>
      <w:proofErr w:type="spellEnd"/>
      <w:r w:rsidRPr="00FD382B">
        <w:rPr>
          <w:rStyle w:val="fontstyle01"/>
          <w:rFonts w:asciiTheme="majorBidi" w:hAnsiTheme="majorBidi" w:cstheme="majorBidi"/>
          <w:sz w:val="28"/>
          <w:szCs w:val="28"/>
          <w:rPrChange w:id="186" w:author="Maryam Zare" w:date="2021-10-26T11:42:00Z">
            <w:rPr>
              <w:rStyle w:val="fontstyle01"/>
              <w:rFonts w:asciiTheme="majorBidi" w:hAnsiTheme="majorBidi" w:cstheme="majorBidi"/>
              <w:sz w:val="28"/>
              <w:szCs w:val="28"/>
              <w:u w:val="single"/>
            </w:rPr>
          </w:rPrChange>
        </w:rPr>
        <w:t xml:space="preserve"> </w:t>
      </w:r>
      <w:r w:rsidR="00291CA0" w:rsidRPr="00FD382B">
        <w:rPr>
          <w:rStyle w:val="fontstyle01"/>
          <w:rFonts w:asciiTheme="majorBidi" w:hAnsiTheme="majorBidi" w:cstheme="majorBidi"/>
          <w:sz w:val="28"/>
          <w:szCs w:val="28"/>
          <w:rPrChange w:id="187" w:author="Maryam Zare" w:date="2021-10-26T11:42:00Z">
            <w:rPr>
              <w:rStyle w:val="fontstyle01"/>
              <w:rFonts w:asciiTheme="majorBidi" w:hAnsiTheme="majorBidi" w:cstheme="majorBidi"/>
              <w:sz w:val="28"/>
              <w:szCs w:val="28"/>
              <w:u w:val="single"/>
            </w:rPr>
          </w:rPrChange>
        </w:rPr>
        <w:t>activation</w:t>
      </w:r>
      <w:r w:rsidR="00291CA0">
        <w:rPr>
          <w:rStyle w:val="fontstyle01"/>
          <w:rFonts w:asciiTheme="majorBidi" w:hAnsiTheme="majorBidi" w:cstheme="majorBidi"/>
          <w:sz w:val="28"/>
          <w:szCs w:val="28"/>
        </w:rPr>
        <w:t xml:space="preserve"> function</w:t>
      </w:r>
      <w:ins w:id="188" w:author="Maryam Zare" w:date="2021-10-26T11:41:00Z">
        <w:r w:rsidR="00FD382B">
          <w:rPr>
            <w:rStyle w:val="fontstyle01"/>
            <w:rFonts w:asciiTheme="majorBidi" w:hAnsiTheme="majorBidi" w:cstheme="majorBidi"/>
            <w:sz w:val="28"/>
            <w:szCs w:val="28"/>
          </w:rPr>
          <w:t xml:space="preserve"> is used</w:t>
        </w:r>
      </w:ins>
      <w:del w:id="189" w:author="Maryam Zare" w:date="2021-10-26T11:42:00Z">
        <w:r w:rsidR="004E0CC8" w:rsidDel="00FD382B">
          <w:rPr>
            <w:rStyle w:val="fontstyle01"/>
            <w:rFonts w:asciiTheme="majorBidi" w:hAnsiTheme="majorBidi" w:cstheme="majorBidi"/>
            <w:sz w:val="28"/>
            <w:szCs w:val="28"/>
          </w:rPr>
          <w:delText xml:space="preserve"> t</w:delText>
        </w:r>
      </w:del>
      <w:ins w:id="190" w:author="Maryam Zare" w:date="2021-10-26T11:42:00Z">
        <w:r w:rsidR="00FD382B">
          <w:rPr>
            <w:rStyle w:val="fontstyle01"/>
            <w:rFonts w:asciiTheme="majorBidi" w:hAnsiTheme="majorBidi" w:cstheme="majorBidi"/>
            <w:sz w:val="28"/>
            <w:szCs w:val="28"/>
          </w:rPr>
          <w:t xml:space="preserve"> t</w:t>
        </w:r>
      </w:ins>
      <w:r w:rsidR="004E0CC8">
        <w:rPr>
          <w:rStyle w:val="fontstyle01"/>
          <w:rFonts w:asciiTheme="majorBidi" w:hAnsiTheme="majorBidi" w:cstheme="majorBidi"/>
          <w:sz w:val="28"/>
          <w:szCs w:val="28"/>
        </w:rPr>
        <w:t>o integrate information.</w:t>
      </w:r>
    </w:p>
    <w:p w14:paraId="6385DE2B" w14:textId="615FBECB" w:rsidR="00581034" w:rsidRPr="0055718C" w:rsidRDefault="00581034" w:rsidP="00E26408">
      <w:pPr>
        <w:pStyle w:val="ListParagraph"/>
        <w:numPr>
          <w:ilvl w:val="0"/>
          <w:numId w:val="4"/>
        </w:numPr>
        <w:spacing w:line="360" w:lineRule="auto"/>
        <w:jc w:val="both"/>
        <w:rPr>
          <w:rStyle w:val="fontstyle01"/>
          <w:rFonts w:asciiTheme="majorBidi" w:hAnsiTheme="majorBidi" w:cstheme="majorBidi"/>
          <w:color w:val="auto"/>
          <w:sz w:val="28"/>
          <w:szCs w:val="28"/>
        </w:rPr>
      </w:pPr>
      <w:r w:rsidRPr="001D501A">
        <w:rPr>
          <w:rStyle w:val="fontstyle01"/>
          <w:rFonts w:asciiTheme="majorBidi" w:hAnsiTheme="majorBidi" w:cstheme="majorBidi"/>
          <w:sz w:val="28"/>
          <w:szCs w:val="28"/>
        </w:rPr>
        <w:t>A dropout layer with a drop rate of 0.2</w:t>
      </w:r>
      <w:r w:rsidR="0050709D" w:rsidRPr="0050709D">
        <w:rPr>
          <w:rStyle w:val="fontstyle01"/>
          <w:rFonts w:asciiTheme="majorBidi" w:hAnsiTheme="majorBidi" w:cstheme="majorBidi"/>
          <w:sz w:val="28"/>
          <w:szCs w:val="28"/>
        </w:rPr>
        <w:t xml:space="preserve"> </w:t>
      </w:r>
      <w:ins w:id="191" w:author="Maryam Zare" w:date="2021-10-26T11:42:00Z">
        <w:r w:rsidR="00FD382B">
          <w:rPr>
            <w:rStyle w:val="fontstyle01"/>
            <w:rFonts w:asciiTheme="majorBidi" w:hAnsiTheme="majorBidi" w:cstheme="majorBidi"/>
            <w:sz w:val="28"/>
            <w:szCs w:val="28"/>
          </w:rPr>
          <w:t xml:space="preserve">is defined </w:t>
        </w:r>
      </w:ins>
      <w:r w:rsidR="0050709D">
        <w:rPr>
          <w:rStyle w:val="fontstyle01"/>
          <w:rFonts w:asciiTheme="majorBidi" w:hAnsiTheme="majorBidi" w:cstheme="majorBidi"/>
          <w:sz w:val="28"/>
          <w:szCs w:val="28"/>
        </w:rPr>
        <w:t xml:space="preserve">to </w:t>
      </w:r>
      <w:r w:rsidR="0050709D" w:rsidRPr="001D501A">
        <w:rPr>
          <w:rStyle w:val="fontstyle01"/>
          <w:rFonts w:asciiTheme="majorBidi" w:hAnsiTheme="majorBidi" w:cstheme="majorBidi"/>
          <w:sz w:val="28"/>
          <w:szCs w:val="28"/>
        </w:rPr>
        <w:t>reduce overfitting in the neural network.</w:t>
      </w:r>
    </w:p>
    <w:p w14:paraId="1DF6E239" w14:textId="57FBB72B" w:rsidR="0055718C" w:rsidRPr="001D501A" w:rsidRDefault="0055718C" w:rsidP="0055718C">
      <w:pPr>
        <w:pStyle w:val="ListParagraph"/>
        <w:numPr>
          <w:ilvl w:val="0"/>
          <w:numId w:val="4"/>
        </w:numPr>
        <w:spacing w:line="360" w:lineRule="auto"/>
        <w:jc w:val="both"/>
        <w:rPr>
          <w:rStyle w:val="fontstyle01"/>
          <w:rFonts w:asciiTheme="majorBidi" w:hAnsiTheme="majorBidi" w:cstheme="majorBidi"/>
          <w:sz w:val="28"/>
          <w:szCs w:val="28"/>
        </w:rPr>
      </w:pPr>
      <w:r w:rsidRPr="001D501A">
        <w:rPr>
          <w:rStyle w:val="fontstyle01"/>
          <w:rFonts w:asciiTheme="majorBidi" w:hAnsiTheme="majorBidi" w:cstheme="majorBidi"/>
          <w:sz w:val="28"/>
          <w:szCs w:val="28"/>
        </w:rPr>
        <w:t xml:space="preserve">A fully connected layer with </w:t>
      </w:r>
      <w:proofErr w:type="spellStart"/>
      <w:r w:rsidRPr="001D501A">
        <w:rPr>
          <w:rStyle w:val="fontstyle01"/>
          <w:rFonts w:asciiTheme="majorBidi" w:hAnsiTheme="majorBidi" w:cstheme="majorBidi"/>
          <w:sz w:val="28"/>
          <w:szCs w:val="28"/>
        </w:rPr>
        <w:t>ReLU</w:t>
      </w:r>
      <w:proofErr w:type="spellEnd"/>
      <w:r w:rsidRPr="001D501A">
        <w:rPr>
          <w:rStyle w:val="fontstyle01"/>
          <w:rFonts w:asciiTheme="majorBidi" w:hAnsiTheme="majorBidi" w:cstheme="majorBidi"/>
          <w:sz w:val="28"/>
          <w:szCs w:val="28"/>
        </w:rPr>
        <w:t xml:space="preserve"> </w:t>
      </w:r>
      <w:r>
        <w:rPr>
          <w:rStyle w:val="fontstyle01"/>
          <w:rFonts w:asciiTheme="majorBidi" w:hAnsiTheme="majorBidi" w:cstheme="majorBidi"/>
          <w:sz w:val="28"/>
          <w:szCs w:val="28"/>
        </w:rPr>
        <w:t>activation function</w:t>
      </w:r>
      <w:ins w:id="192" w:author="Maryam Zare" w:date="2021-10-26T11:44:00Z">
        <w:r w:rsidR="00FD382B">
          <w:rPr>
            <w:rStyle w:val="fontstyle01"/>
            <w:rFonts w:asciiTheme="majorBidi" w:hAnsiTheme="majorBidi" w:cstheme="majorBidi"/>
            <w:sz w:val="28"/>
            <w:szCs w:val="28"/>
          </w:rPr>
          <w:t xml:space="preserve"> is considered in the next part of the model</w:t>
        </w:r>
      </w:ins>
      <w:r>
        <w:rPr>
          <w:rStyle w:val="fontstyle01"/>
          <w:rFonts w:asciiTheme="majorBidi" w:hAnsiTheme="majorBidi" w:cstheme="majorBidi"/>
          <w:sz w:val="28"/>
          <w:szCs w:val="28"/>
        </w:rPr>
        <w:t>.</w:t>
      </w:r>
    </w:p>
    <w:p w14:paraId="5E668486" w14:textId="312A0D9E" w:rsidR="0055718C" w:rsidRPr="0055718C" w:rsidRDefault="0055718C" w:rsidP="0055718C">
      <w:pPr>
        <w:pStyle w:val="ListParagraph"/>
        <w:numPr>
          <w:ilvl w:val="0"/>
          <w:numId w:val="4"/>
        </w:numPr>
        <w:spacing w:line="360" w:lineRule="auto"/>
        <w:jc w:val="both"/>
        <w:rPr>
          <w:rStyle w:val="fontstyle01"/>
          <w:rFonts w:asciiTheme="majorBidi" w:hAnsiTheme="majorBidi" w:cstheme="majorBidi"/>
          <w:color w:val="auto"/>
          <w:sz w:val="28"/>
          <w:szCs w:val="28"/>
        </w:rPr>
      </w:pPr>
      <w:r w:rsidRPr="001D501A">
        <w:rPr>
          <w:rStyle w:val="fontstyle01"/>
          <w:rFonts w:asciiTheme="majorBidi" w:hAnsiTheme="majorBidi" w:cstheme="majorBidi"/>
          <w:sz w:val="28"/>
          <w:szCs w:val="28"/>
        </w:rPr>
        <w:t>A dropout layer with a drop rate of 0.2</w:t>
      </w:r>
      <w:ins w:id="193" w:author="Maryam Zare" w:date="2021-10-26T11:44:00Z">
        <w:r w:rsidR="00FD382B">
          <w:rPr>
            <w:rStyle w:val="fontstyle01"/>
            <w:rFonts w:asciiTheme="majorBidi" w:hAnsiTheme="majorBidi" w:cstheme="majorBidi"/>
            <w:sz w:val="28"/>
            <w:szCs w:val="28"/>
          </w:rPr>
          <w:t xml:space="preserve"> is added</w:t>
        </w:r>
      </w:ins>
      <w:r>
        <w:rPr>
          <w:rStyle w:val="fontstyle01"/>
          <w:rFonts w:asciiTheme="majorBidi" w:hAnsiTheme="majorBidi" w:cstheme="majorBidi"/>
          <w:sz w:val="28"/>
          <w:szCs w:val="28"/>
        </w:rPr>
        <w:t>.</w:t>
      </w:r>
    </w:p>
    <w:p w14:paraId="69842C73" w14:textId="3A8CBCE0" w:rsidR="00581034" w:rsidRPr="001D501A" w:rsidRDefault="00581034" w:rsidP="00E26408">
      <w:pPr>
        <w:pStyle w:val="ListParagraph"/>
        <w:numPr>
          <w:ilvl w:val="0"/>
          <w:numId w:val="4"/>
        </w:numPr>
        <w:spacing w:line="360" w:lineRule="auto"/>
        <w:jc w:val="both"/>
        <w:rPr>
          <w:rStyle w:val="fontstyle01"/>
          <w:rFonts w:asciiTheme="majorBidi" w:hAnsiTheme="majorBidi" w:cstheme="majorBidi"/>
          <w:color w:val="auto"/>
          <w:sz w:val="28"/>
          <w:szCs w:val="28"/>
        </w:rPr>
      </w:pPr>
      <w:r w:rsidRPr="001D501A">
        <w:rPr>
          <w:rFonts w:asciiTheme="majorBidi" w:hAnsiTheme="majorBidi" w:cstheme="majorBidi"/>
          <w:color w:val="000000"/>
          <w:sz w:val="28"/>
          <w:szCs w:val="28"/>
          <w:shd w:val="clear" w:color="auto" w:fill="FFFFFF"/>
        </w:rPr>
        <w:t>A 4-dimensional SoftMax activation layer for the final output</w:t>
      </w:r>
      <w:del w:id="194" w:author="Maryam Zare" w:date="2021-10-26T11:45:00Z">
        <w:r w:rsidRPr="001D501A" w:rsidDel="00FD382B">
          <w:rPr>
            <w:rFonts w:asciiTheme="majorBidi" w:hAnsiTheme="majorBidi" w:cstheme="majorBidi"/>
            <w:color w:val="000000"/>
            <w:sz w:val="28"/>
            <w:szCs w:val="28"/>
            <w:shd w:val="clear" w:color="auto" w:fill="FFFFFF"/>
          </w:rPr>
          <w:delText xml:space="preserve">, </w:delText>
        </w:r>
      </w:del>
      <w:ins w:id="195" w:author="Maryam Zare" w:date="2021-10-26T11:45:00Z">
        <w:r w:rsidR="00FD382B">
          <w:rPr>
            <w:rFonts w:asciiTheme="majorBidi" w:hAnsiTheme="majorBidi" w:cstheme="majorBidi"/>
            <w:color w:val="000000"/>
            <w:sz w:val="28"/>
            <w:szCs w:val="28"/>
            <w:shd w:val="clear" w:color="auto" w:fill="FFFFFF"/>
          </w:rPr>
          <w:t xml:space="preserve"> </w:t>
        </w:r>
      </w:ins>
      <w:del w:id="196" w:author="Maryam Zare" w:date="2021-10-26T11:45:00Z">
        <w:r w:rsidRPr="001D501A" w:rsidDel="00FD382B">
          <w:rPr>
            <w:rFonts w:asciiTheme="majorBidi" w:hAnsiTheme="majorBidi" w:cstheme="majorBidi"/>
            <w:color w:val="000000"/>
            <w:sz w:val="28"/>
            <w:szCs w:val="28"/>
            <w:shd w:val="clear" w:color="auto" w:fill="FFFFFF"/>
          </w:rPr>
          <w:delText>which can be interpreted as a</w:delText>
        </w:r>
      </w:del>
      <w:ins w:id="197" w:author="Maryam Zare" w:date="2021-10-26T11:45:00Z">
        <w:r w:rsidR="00FD382B">
          <w:rPr>
            <w:rFonts w:asciiTheme="majorBidi" w:hAnsiTheme="majorBidi" w:cstheme="majorBidi"/>
            <w:color w:val="000000"/>
            <w:sz w:val="28"/>
            <w:szCs w:val="28"/>
            <w:shd w:val="clear" w:color="auto" w:fill="FFFFFF"/>
          </w:rPr>
          <w:t>display</w:t>
        </w:r>
      </w:ins>
      <w:ins w:id="198" w:author="Maryam Zare" w:date="2021-10-26T11:47:00Z">
        <w:r w:rsidR="00FD382B">
          <w:rPr>
            <w:rFonts w:asciiTheme="majorBidi" w:hAnsiTheme="majorBidi" w:cstheme="majorBidi"/>
            <w:color w:val="000000"/>
            <w:sz w:val="28"/>
            <w:szCs w:val="28"/>
            <w:shd w:val="clear" w:color="auto" w:fill="FFFFFF"/>
          </w:rPr>
          <w:t>s</w:t>
        </w:r>
      </w:ins>
      <w:ins w:id="199" w:author="Maryam Zare" w:date="2021-10-26T11:45:00Z">
        <w:r w:rsidR="00FD382B">
          <w:rPr>
            <w:rFonts w:asciiTheme="majorBidi" w:hAnsiTheme="majorBidi" w:cstheme="majorBidi"/>
            <w:color w:val="000000"/>
            <w:sz w:val="28"/>
            <w:szCs w:val="28"/>
            <w:shd w:val="clear" w:color="auto" w:fill="FFFFFF"/>
          </w:rPr>
          <w:t xml:space="preserve"> the</w:t>
        </w:r>
      </w:ins>
      <w:r w:rsidRPr="001D501A">
        <w:rPr>
          <w:rFonts w:asciiTheme="majorBidi" w:hAnsiTheme="majorBidi" w:cstheme="majorBidi"/>
          <w:color w:val="000000"/>
          <w:sz w:val="28"/>
          <w:szCs w:val="28"/>
          <w:shd w:val="clear" w:color="auto" w:fill="FFFFFF"/>
        </w:rPr>
        <w:t xml:space="preserve"> probability of 4 nucleo</w:t>
      </w:r>
      <w:r w:rsidR="00BE2DB2" w:rsidRPr="001D501A">
        <w:rPr>
          <w:rFonts w:asciiTheme="majorBidi" w:hAnsiTheme="majorBidi" w:cstheme="majorBidi"/>
          <w:color w:val="000000"/>
          <w:sz w:val="28"/>
          <w:szCs w:val="28"/>
          <w:shd w:val="clear" w:color="auto" w:fill="FFFFFF"/>
        </w:rPr>
        <w:t xml:space="preserve">tide types of the target </w:t>
      </w:r>
      <w:del w:id="200" w:author="Maryam Zare" w:date="2021-10-26T11:46:00Z">
        <w:r w:rsidR="00BE2DB2" w:rsidRPr="001D501A" w:rsidDel="00FD382B">
          <w:rPr>
            <w:rFonts w:asciiTheme="majorBidi" w:hAnsiTheme="majorBidi" w:cstheme="majorBidi"/>
            <w:color w:val="000000"/>
            <w:sz w:val="28"/>
            <w:szCs w:val="28"/>
            <w:shd w:val="clear" w:color="auto" w:fill="FFFFFF"/>
          </w:rPr>
          <w:delText>base</w:delText>
        </w:r>
      </w:del>
      <w:ins w:id="201" w:author="Maryam Zare" w:date="2021-10-26T11:46:00Z">
        <w:r w:rsidR="00FD382B">
          <w:rPr>
            <w:rFonts w:asciiTheme="majorBidi" w:hAnsiTheme="majorBidi" w:cstheme="majorBidi"/>
            <w:color w:val="000000"/>
            <w:sz w:val="28"/>
            <w:szCs w:val="28"/>
            <w:shd w:val="clear" w:color="auto" w:fill="FFFFFF"/>
          </w:rPr>
          <w:t>nucl</w:t>
        </w:r>
      </w:ins>
      <w:ins w:id="202" w:author="Maryam Zare" w:date="2021-10-26T11:47:00Z">
        <w:r w:rsidR="00FD382B">
          <w:rPr>
            <w:rFonts w:asciiTheme="majorBidi" w:hAnsiTheme="majorBidi" w:cstheme="majorBidi"/>
            <w:color w:val="000000"/>
            <w:sz w:val="28"/>
            <w:szCs w:val="28"/>
            <w:shd w:val="clear" w:color="auto" w:fill="FFFFFF"/>
          </w:rPr>
          <w:t>e</w:t>
        </w:r>
      </w:ins>
      <w:ins w:id="203" w:author="Maryam Zare" w:date="2021-10-26T11:46:00Z">
        <w:r w:rsidR="00FD382B">
          <w:rPr>
            <w:rFonts w:asciiTheme="majorBidi" w:hAnsiTheme="majorBidi" w:cstheme="majorBidi"/>
            <w:color w:val="000000"/>
            <w:sz w:val="28"/>
            <w:szCs w:val="28"/>
            <w:shd w:val="clear" w:color="auto" w:fill="FFFFFF"/>
          </w:rPr>
          <w:t>otide</w:t>
        </w:r>
      </w:ins>
      <w:r w:rsidR="00BE2DB2" w:rsidRPr="001D501A">
        <w:rPr>
          <w:rFonts w:asciiTheme="majorBidi" w:hAnsiTheme="majorBidi" w:cstheme="majorBidi"/>
          <w:color w:val="000000"/>
          <w:sz w:val="28"/>
          <w:szCs w:val="28"/>
          <w:shd w:val="clear" w:color="auto" w:fill="FFFFFF"/>
        </w:rPr>
        <w:t>.</w:t>
      </w:r>
    </w:p>
    <w:p w14:paraId="0EAA1F7B" w14:textId="64A75824" w:rsidR="00581034" w:rsidRDefault="00581034" w:rsidP="00581034">
      <w:pPr>
        <w:keepNext/>
        <w:spacing w:line="360" w:lineRule="auto"/>
        <w:jc w:val="center"/>
      </w:pPr>
      <w:r>
        <w:rPr>
          <w:rFonts w:ascii="MinionPro-Regular" w:hAnsi="MinionPro-Regular"/>
          <w:noProof/>
          <w:color w:val="000000"/>
          <w:sz w:val="34"/>
          <w:szCs w:val="36"/>
        </w:rPr>
        <w:lastRenderedPageBreak/>
        <w:drawing>
          <wp:inline distT="0" distB="0" distL="0" distR="0" wp14:anchorId="2BC96DC0" wp14:editId="49D3FD40">
            <wp:extent cx="6082030" cy="3061970"/>
            <wp:effectExtent l="0" t="0" r="0" b="5080"/>
            <wp:docPr id="2" name="Picture 2" descr="3d 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d paper"/>
                    <pic:cNvPicPr>
                      <a:picLocks noChangeAspect="1" noChangeArrowheads="1"/>
                    </pic:cNvPicPr>
                  </pic:nvPicPr>
                  <pic:blipFill>
                    <a:blip r:embed="rId14">
                      <a:extLst>
                        <a:ext uri="{28A0092B-C50C-407E-A947-70E740481C1C}">
                          <a14:useLocalDpi xmlns:a14="http://schemas.microsoft.com/office/drawing/2010/main" val="0"/>
                        </a:ext>
                      </a:extLst>
                    </a:blip>
                    <a:srcRect r="14305" b="23564"/>
                    <a:stretch>
                      <a:fillRect/>
                    </a:stretch>
                  </pic:blipFill>
                  <pic:spPr bwMode="auto">
                    <a:xfrm>
                      <a:off x="0" y="0"/>
                      <a:ext cx="6082030" cy="3061970"/>
                    </a:xfrm>
                    <a:prstGeom prst="rect">
                      <a:avLst/>
                    </a:prstGeom>
                    <a:noFill/>
                    <a:ln>
                      <a:noFill/>
                    </a:ln>
                  </pic:spPr>
                </pic:pic>
              </a:graphicData>
            </a:graphic>
          </wp:inline>
        </w:drawing>
      </w:r>
    </w:p>
    <w:p w14:paraId="2F867425" w14:textId="2F6D6515" w:rsidR="00581034" w:rsidRPr="0061600A" w:rsidRDefault="00581034" w:rsidP="00581034">
      <w:pPr>
        <w:pStyle w:val="Caption"/>
        <w:jc w:val="center"/>
        <w:rPr>
          <w:rStyle w:val="fontstyle01"/>
          <w:rFonts w:asciiTheme="majorBidi" w:hAnsiTheme="majorBidi" w:cstheme="majorBidi"/>
          <w:color w:val="808080" w:themeColor="background1" w:themeShade="80"/>
          <w:sz w:val="24"/>
          <w:szCs w:val="24"/>
          <w:lang w:bidi="fa-IR"/>
        </w:rPr>
      </w:pPr>
      <w:r w:rsidRPr="0061600A">
        <w:rPr>
          <w:rStyle w:val="fontstyle01"/>
          <w:rFonts w:asciiTheme="majorBidi" w:hAnsiTheme="majorBidi" w:cstheme="majorBidi"/>
          <w:color w:val="808080" w:themeColor="background1" w:themeShade="80"/>
          <w:sz w:val="24"/>
          <w:szCs w:val="24"/>
          <w:lang w:bidi="fa-IR"/>
        </w:rPr>
        <w:t>Fig</w:t>
      </w:r>
      <w:r w:rsidR="000352BE" w:rsidRPr="0061600A">
        <w:rPr>
          <w:rStyle w:val="fontstyle01"/>
          <w:rFonts w:asciiTheme="majorBidi" w:hAnsiTheme="majorBidi" w:cstheme="majorBidi"/>
          <w:color w:val="808080" w:themeColor="background1" w:themeShade="80"/>
          <w:sz w:val="24"/>
          <w:szCs w:val="24"/>
          <w:lang w:bidi="fa-IR"/>
        </w:rPr>
        <w:t>ure</w:t>
      </w:r>
      <w:r w:rsidRPr="0061600A">
        <w:rPr>
          <w:rStyle w:val="fontstyle01"/>
          <w:rFonts w:asciiTheme="majorBidi" w:hAnsiTheme="majorBidi" w:cstheme="majorBidi"/>
          <w:color w:val="808080" w:themeColor="background1" w:themeShade="80"/>
          <w:sz w:val="24"/>
          <w:szCs w:val="24"/>
          <w:lang w:bidi="fa-IR"/>
        </w:rPr>
        <w:t xml:space="preserve"> </w:t>
      </w:r>
      <w:r w:rsidRPr="0061600A">
        <w:rPr>
          <w:rStyle w:val="fontstyle01"/>
          <w:rFonts w:asciiTheme="majorBidi" w:hAnsiTheme="majorBidi" w:cstheme="majorBidi"/>
          <w:color w:val="808080" w:themeColor="background1" w:themeShade="80"/>
          <w:sz w:val="24"/>
          <w:szCs w:val="24"/>
          <w:lang w:bidi="fa-IR"/>
        </w:rPr>
        <w:fldChar w:fldCharType="begin"/>
      </w:r>
      <w:r w:rsidRPr="0061600A">
        <w:rPr>
          <w:rStyle w:val="fontstyle01"/>
          <w:rFonts w:asciiTheme="majorBidi" w:hAnsiTheme="majorBidi" w:cstheme="majorBidi"/>
          <w:color w:val="808080" w:themeColor="background1" w:themeShade="80"/>
          <w:sz w:val="24"/>
          <w:szCs w:val="24"/>
          <w:lang w:bidi="fa-IR"/>
        </w:rPr>
        <w:instrText xml:space="preserve"> SEQ Figure \* ARABIC </w:instrText>
      </w:r>
      <w:r w:rsidRPr="0061600A">
        <w:rPr>
          <w:rStyle w:val="fontstyle01"/>
          <w:rFonts w:asciiTheme="majorBidi" w:hAnsiTheme="majorBidi" w:cstheme="majorBidi"/>
          <w:color w:val="808080" w:themeColor="background1" w:themeShade="80"/>
          <w:sz w:val="24"/>
          <w:szCs w:val="24"/>
          <w:lang w:bidi="fa-IR"/>
        </w:rPr>
        <w:fldChar w:fldCharType="separate"/>
      </w:r>
      <w:r w:rsidR="00ED719D">
        <w:rPr>
          <w:rStyle w:val="fontstyle01"/>
          <w:rFonts w:asciiTheme="majorBidi" w:hAnsiTheme="majorBidi" w:cstheme="majorBidi"/>
          <w:noProof/>
          <w:color w:val="808080" w:themeColor="background1" w:themeShade="80"/>
          <w:sz w:val="24"/>
          <w:szCs w:val="24"/>
          <w:lang w:bidi="fa-IR"/>
        </w:rPr>
        <w:t>2</w:t>
      </w:r>
      <w:r w:rsidRPr="0061600A">
        <w:rPr>
          <w:rStyle w:val="fontstyle01"/>
          <w:rFonts w:asciiTheme="majorBidi" w:hAnsiTheme="majorBidi" w:cstheme="majorBidi"/>
          <w:color w:val="808080" w:themeColor="background1" w:themeShade="80"/>
          <w:sz w:val="24"/>
          <w:szCs w:val="24"/>
          <w:lang w:bidi="fa-IR"/>
        </w:rPr>
        <w:fldChar w:fldCharType="end"/>
      </w:r>
      <w:r w:rsidRPr="0061600A">
        <w:rPr>
          <w:rStyle w:val="fontstyle01"/>
          <w:rFonts w:asciiTheme="majorBidi" w:hAnsiTheme="majorBidi" w:cstheme="majorBidi"/>
          <w:color w:val="808080" w:themeColor="background1" w:themeShade="80"/>
          <w:sz w:val="24"/>
          <w:szCs w:val="24"/>
          <w:lang w:bidi="fa-IR"/>
        </w:rPr>
        <w:t>: a graphical representation of the deep learning architecture</w:t>
      </w:r>
    </w:p>
    <w:p w14:paraId="768EB6CE" w14:textId="47724AAE" w:rsidR="00893475" w:rsidRPr="001D501A" w:rsidRDefault="00D7473B" w:rsidP="00893475">
      <w:pPr>
        <w:spacing w:line="360" w:lineRule="auto"/>
        <w:jc w:val="both"/>
        <w:rPr>
          <w:rStyle w:val="fontstyle01"/>
          <w:rFonts w:asciiTheme="majorBidi" w:hAnsiTheme="majorBidi" w:cstheme="majorBidi"/>
          <w:b/>
          <w:bCs/>
          <w:sz w:val="28"/>
          <w:szCs w:val="28"/>
        </w:rPr>
      </w:pPr>
      <w:r>
        <w:rPr>
          <w:rStyle w:val="fontstyle01"/>
          <w:rFonts w:asciiTheme="majorBidi" w:hAnsiTheme="majorBidi" w:cstheme="majorBidi"/>
          <w:b/>
          <w:bCs/>
          <w:sz w:val="28"/>
          <w:szCs w:val="28"/>
        </w:rPr>
        <w:t>2.3</w:t>
      </w:r>
      <w:r w:rsidR="00893475" w:rsidRPr="001D501A">
        <w:rPr>
          <w:rStyle w:val="fontstyle01"/>
          <w:rFonts w:asciiTheme="majorBidi" w:hAnsiTheme="majorBidi" w:cstheme="majorBidi"/>
          <w:b/>
          <w:bCs/>
          <w:sz w:val="28"/>
          <w:szCs w:val="28"/>
        </w:rPr>
        <w:t xml:space="preserve"> Dataset</w:t>
      </w:r>
    </w:p>
    <w:p w14:paraId="5C07F0C0" w14:textId="296C698C" w:rsidR="00893475" w:rsidRPr="001D501A" w:rsidRDefault="00893475" w:rsidP="00893475">
      <w:pPr>
        <w:spacing w:line="360" w:lineRule="auto"/>
        <w:jc w:val="both"/>
        <w:rPr>
          <w:rStyle w:val="fontstyle01"/>
          <w:rFonts w:asciiTheme="majorBidi" w:hAnsiTheme="majorBidi" w:cstheme="majorBidi"/>
          <w:sz w:val="28"/>
          <w:szCs w:val="28"/>
        </w:rPr>
      </w:pPr>
      <w:r w:rsidRPr="001D501A">
        <w:rPr>
          <w:rStyle w:val="fontstyle01"/>
          <w:rFonts w:asciiTheme="majorBidi" w:hAnsiTheme="majorBidi" w:cstheme="majorBidi"/>
          <w:sz w:val="28"/>
          <w:szCs w:val="28"/>
        </w:rPr>
        <w:t xml:space="preserve">The number of RNA sequences and structures in the Nucleic Data Bank (NDB) </w:t>
      </w:r>
      <w:r w:rsidRPr="001D501A">
        <w:rPr>
          <w:rStyle w:val="fontstyle01"/>
          <w:rFonts w:asciiTheme="majorBidi" w:hAnsiTheme="majorBidi" w:cstheme="majorBidi"/>
          <w:sz w:val="28"/>
          <w:szCs w:val="28"/>
        </w:rPr>
        <w:fldChar w:fldCharType="begin" w:fldLock="1"/>
      </w:r>
      <w:r w:rsidRPr="001D501A">
        <w:rPr>
          <w:rStyle w:val="fontstyle01"/>
          <w:rFonts w:asciiTheme="majorBidi" w:hAnsiTheme="majorBidi" w:cstheme="majorBidi"/>
          <w:sz w:val="28"/>
          <w:szCs w:val="28"/>
        </w:rPr>
        <w:instrText>ADDIN CSL_CITATION {"citationItems":[{"id":"ITEM-1","itemData":{"DOI":"10.1016/S0006-3495(92)81649-1","ISSN":"00063495","PMID":"1384741","author":[{"dropping-particle":"","family":"Berman","given":"H. M.","non-dropping-particle":"","parse-names":false,"suffix":""},{"dropping-particle":"","family":"Olson","given":"W. K.","non-dropping-particle":"","parse-names":false,"suffix":""},{"dropping-particle":"","family":"Beveridge","given":"D. L.","non-dropping-particle":"","parse-names":false,"suffix":""},{"dropping-particle":"","family":"Westbrook","given":"J.","non-dropping-particle":"","parse-names":false,"suffix":""},{"dropping-particle":"","family":"Gelbin","given":"A.","non-dropping-particle":"","parse-names":false,"suffix":""},{"dropping-particle":"","family":"Demeny","given":"T.","non-dropping-particle":"","parse-names":false,"suffix":""},{"dropping-particle":"","family":"Hsieh","given":"S. H.","non-dropping-particle":"","parse-names":false,"suffix":""},{"dropping-particle":"","family":"Srinivasan","given":"A. R.","non-dropping-particle":"","parse-names":false,"suffix":""},{"dropping-particle":"","family":"Schneider","given":"B.","non-dropping-particle":"","parse-names":false,"suffix":""}],"container-title":"Biophysical Journal","id":"ITEM-1","issued":{"date-parts":[["1992"]]},"title":"The nucleic acid database. A comprehensive relational database of three-dimensional structures of nucleic acids","type":"article-journal"},"uris":["http://www.mendeley.com/documents/?uuid=0d941f4a-f7de-4605-bde4-d74a8d80cbb1"]}],"mendeley":{"formattedCitation":"[22]","plainTextFormattedCitation":"[22]","previouslyFormattedCitation":"[22]"},"properties":{"noteIndex":0},"schema":"https://github.com/citation-style-language/schema/raw/master/csl-citation.json"}</w:instrText>
      </w:r>
      <w:r w:rsidRPr="001D501A">
        <w:rPr>
          <w:rStyle w:val="fontstyle01"/>
          <w:rFonts w:asciiTheme="majorBidi" w:hAnsiTheme="majorBidi" w:cstheme="majorBidi"/>
          <w:sz w:val="28"/>
          <w:szCs w:val="28"/>
        </w:rPr>
        <w:fldChar w:fldCharType="separate"/>
      </w:r>
      <w:r w:rsidRPr="001D501A">
        <w:rPr>
          <w:rStyle w:val="fontstyle01"/>
          <w:rFonts w:asciiTheme="majorBidi" w:hAnsiTheme="majorBidi" w:cstheme="majorBidi"/>
          <w:noProof/>
          <w:sz w:val="28"/>
          <w:szCs w:val="28"/>
        </w:rPr>
        <w:t>[22]</w:t>
      </w:r>
      <w:r w:rsidRPr="001D501A">
        <w:rPr>
          <w:rStyle w:val="fontstyle01"/>
          <w:rFonts w:asciiTheme="majorBidi" w:hAnsiTheme="majorBidi" w:cstheme="majorBidi"/>
          <w:sz w:val="28"/>
          <w:szCs w:val="28"/>
        </w:rPr>
        <w:fldChar w:fldCharType="end"/>
      </w:r>
      <w:r w:rsidRPr="001D501A">
        <w:rPr>
          <w:rStyle w:val="fontstyle01"/>
          <w:rFonts w:asciiTheme="majorBidi" w:hAnsiTheme="majorBidi" w:cstheme="majorBidi"/>
          <w:sz w:val="28"/>
          <w:szCs w:val="28"/>
        </w:rPr>
        <w:fldChar w:fldCharType="begin" w:fldLock="1"/>
      </w:r>
      <w:r w:rsidRPr="001D501A">
        <w:rPr>
          <w:rStyle w:val="fontstyle01"/>
          <w:rFonts w:asciiTheme="majorBidi" w:hAnsiTheme="majorBidi" w:cstheme="majorBidi"/>
          <w:sz w:val="28"/>
          <w:szCs w:val="28"/>
        </w:rPr>
        <w:instrText>ADDIN CSL_CITATION {"citationItems":[{"id":"ITEM-1","itemData":{"DOI":"10.1093/nar/gkt980","ISSN":"03051048","PMID":"24185695","abstract":"The Nucleic Acid Database (NDB) (http://ndbserver.rutgers.edu) is a web portal providing access to information about 3D nucleic acid structures and their complexes. In addition to primary data, the NDB contains derived geometric data, classifications of structures and motifs, standards for describing nucleic acid features, as well as tools and software for the analysis of nucleic acids. A variety of search capabilities are available, as are many different types of reports. This article describes the recent redesign of the NDB Web site with special emphasis on new RNA-derived data and annotations and their implementation and integration into the search capabilities. © 2013 The Author(s). Published by Oxford University Press.","author":[{"dropping-particle":"","family":"Coimbatore Narayanan","given":"Buvaneswari","non-dropping-particle":"","parse-names":false,"suffix":""},{"dropping-particle":"","family":"Westbrook","given":"John","non-dropping-particle":"","parse-names":false,"suffix":""},{"dropping-particle":"","family":"Ghosh","given":"Saheli","non-dropping-particle":"","parse-names":false,"suffix":""},{"dropping-particle":"","family":"Petrov","given":"Anton I.","non-dropping-particle":"","parse-names":false,"suffix":""},{"dropping-particle":"","family":"Sweeney","given":"Blake","non-dropping-particle":"","parse-names":false,"suffix":""},{"dropping-particle":"","family":"Zirbel","given":"Craig L.","non-dropping-particle":"","parse-names":false,"suffix":""},{"dropping-particle":"","family":"Leontis","given":"Neocles B.","non-dropping-particle":"","parse-names":false,"suffix":""},{"dropping-particle":"","family":"Berman","given":"Helen M.","non-dropping-particle":"","parse-names":false,"suffix":""}],"container-title":"Nucleic Acids Research","id":"ITEM-1","issued":{"date-parts":[["2014"]]},"title":"The Nucleic Acid Database: New features and capabilities","type":"article-journal"},"uris":["http://www.mendeley.com/documents/?uuid=89b7a4d9-8ba8-4e67-9ea6-84a43e147ecc"]}],"mendeley":{"formattedCitation":"[23]","plainTextFormattedCitation":"[23]","previouslyFormattedCitation":"[23]"},"properties":{"noteIndex":0},"schema":"https://github.com/citation-style-language/schema/raw/master/csl-citation.json"}</w:instrText>
      </w:r>
      <w:r w:rsidRPr="001D501A">
        <w:rPr>
          <w:rStyle w:val="fontstyle01"/>
          <w:rFonts w:asciiTheme="majorBidi" w:hAnsiTheme="majorBidi" w:cstheme="majorBidi"/>
          <w:sz w:val="28"/>
          <w:szCs w:val="28"/>
        </w:rPr>
        <w:fldChar w:fldCharType="separate"/>
      </w:r>
      <w:r w:rsidRPr="001D501A">
        <w:rPr>
          <w:rStyle w:val="fontstyle01"/>
          <w:rFonts w:asciiTheme="majorBidi" w:hAnsiTheme="majorBidi" w:cstheme="majorBidi"/>
          <w:noProof/>
          <w:sz w:val="28"/>
          <w:szCs w:val="28"/>
        </w:rPr>
        <w:t>[23]</w:t>
      </w:r>
      <w:r w:rsidRPr="001D501A">
        <w:rPr>
          <w:rStyle w:val="fontstyle01"/>
          <w:rFonts w:asciiTheme="majorBidi" w:hAnsiTheme="majorBidi" w:cstheme="majorBidi"/>
          <w:sz w:val="28"/>
          <w:szCs w:val="28"/>
        </w:rPr>
        <w:fldChar w:fldCharType="end"/>
      </w:r>
      <w:r w:rsidRPr="001D501A">
        <w:rPr>
          <w:rStyle w:val="fontstyle01"/>
          <w:rFonts w:asciiTheme="majorBidi" w:hAnsiTheme="majorBidi" w:cstheme="majorBidi"/>
          <w:sz w:val="28"/>
          <w:szCs w:val="28"/>
        </w:rPr>
        <w:t xml:space="preserve"> has</w:t>
      </w:r>
      <w:r w:rsidRPr="001D501A">
        <w:rPr>
          <w:rFonts w:asciiTheme="majorBidi" w:hAnsiTheme="majorBidi" w:cstheme="majorBidi"/>
          <w:color w:val="000000"/>
          <w:sz w:val="28"/>
          <w:szCs w:val="28"/>
        </w:rPr>
        <w:t xml:space="preserve"> </w:t>
      </w:r>
      <w:r w:rsidRPr="001D501A">
        <w:rPr>
          <w:rStyle w:val="fontstyle01"/>
          <w:rFonts w:asciiTheme="majorBidi" w:hAnsiTheme="majorBidi" w:cstheme="majorBidi"/>
          <w:sz w:val="28"/>
          <w:szCs w:val="28"/>
        </w:rPr>
        <w:t>grown significantly in recent years.</w:t>
      </w:r>
      <w:r w:rsidRPr="001D501A">
        <w:rPr>
          <w:rStyle w:val="fontstyle01"/>
          <w:rFonts w:asciiTheme="majorBidi" w:hAnsiTheme="majorBidi" w:cstheme="majorBidi"/>
          <w:sz w:val="28"/>
          <w:szCs w:val="28"/>
          <w:rtl/>
        </w:rPr>
        <w:t xml:space="preserve"> </w:t>
      </w:r>
      <w:r w:rsidRPr="001D501A">
        <w:rPr>
          <w:rFonts w:asciiTheme="majorBidi" w:hAnsiTheme="majorBidi" w:cstheme="majorBidi"/>
          <w:color w:val="000000"/>
          <w:sz w:val="28"/>
          <w:szCs w:val="28"/>
          <w:lang w:bidi="fa-IR"/>
        </w:rPr>
        <w:t xml:space="preserve">A list of non-redundant RNAs was downloaded </w:t>
      </w:r>
      <w:r w:rsidRPr="001D501A">
        <w:rPr>
          <w:rStyle w:val="fontstyle01"/>
          <w:rFonts w:asciiTheme="majorBidi" w:hAnsiTheme="majorBidi" w:cstheme="majorBidi"/>
          <w:sz w:val="28"/>
          <w:szCs w:val="28"/>
        </w:rPr>
        <w:t xml:space="preserve">with </w:t>
      </w:r>
      <w:ins w:id="204" w:author="Maryam Zare" w:date="2021-10-26T11:48:00Z">
        <w:r w:rsidR="00FD382B">
          <w:rPr>
            <w:rStyle w:val="fontstyle01"/>
            <w:rFonts w:asciiTheme="majorBidi" w:hAnsiTheme="majorBidi" w:cstheme="majorBidi"/>
            <w:sz w:val="28"/>
            <w:szCs w:val="28"/>
          </w:rPr>
          <w:t xml:space="preserve">a </w:t>
        </w:r>
      </w:ins>
      <w:r w:rsidRPr="001D501A">
        <w:rPr>
          <w:rStyle w:val="fontstyle01"/>
          <w:rFonts w:asciiTheme="majorBidi" w:hAnsiTheme="majorBidi" w:cstheme="majorBidi"/>
          <w:sz w:val="28"/>
          <w:szCs w:val="28"/>
        </w:rPr>
        <w:t xml:space="preserve">resolution higher than 4.0 Å from the NDB website </w:t>
      </w:r>
      <w:hyperlink r:id="rId15" w:history="1">
        <w:r w:rsidRPr="001D501A">
          <w:rPr>
            <w:rStyle w:val="Hyperlink"/>
            <w:rFonts w:asciiTheme="majorBidi" w:hAnsiTheme="majorBidi" w:cstheme="majorBidi"/>
            <w:color w:val="auto"/>
            <w:sz w:val="28"/>
            <w:szCs w:val="28"/>
            <w:u w:val="none"/>
          </w:rPr>
          <w:t>http://ndbserver.rutgers.edu/</w:t>
        </w:r>
      </w:hyperlink>
      <w:r w:rsidRPr="001D501A">
        <w:rPr>
          <w:rStyle w:val="fontstyle01"/>
          <w:rFonts w:asciiTheme="majorBidi" w:hAnsiTheme="majorBidi" w:cstheme="majorBidi"/>
          <w:color w:val="auto"/>
          <w:sz w:val="28"/>
          <w:szCs w:val="28"/>
        </w:rPr>
        <w:t xml:space="preserve">. </w:t>
      </w:r>
      <w:r w:rsidRPr="001D501A">
        <w:rPr>
          <w:rStyle w:val="fontstyle01"/>
          <w:rFonts w:asciiTheme="majorBidi" w:hAnsiTheme="majorBidi" w:cstheme="majorBidi"/>
          <w:sz w:val="28"/>
          <w:szCs w:val="28"/>
        </w:rPr>
        <w:t>Therefore, The dataset is non-redundant RNA in both sequence and structure</w:t>
      </w:r>
      <w:r w:rsidRPr="001D501A">
        <w:rPr>
          <w:rStyle w:val="fontstyle01"/>
          <w:rFonts w:asciiTheme="majorBidi" w:hAnsiTheme="majorBidi" w:cstheme="majorBidi"/>
          <w:sz w:val="28"/>
          <w:szCs w:val="28"/>
        </w:rPr>
        <w:fldChar w:fldCharType="begin" w:fldLock="1"/>
      </w:r>
      <w:r w:rsidRPr="001D501A">
        <w:rPr>
          <w:rStyle w:val="fontstyle01"/>
          <w:rFonts w:asciiTheme="majorBidi" w:hAnsiTheme="majorBidi" w:cstheme="majorBidi"/>
          <w:sz w:val="28"/>
          <w:szCs w:val="28"/>
        </w:rPr>
        <w:instrText>ADDIN CSL_CITATION {"citationItems":[{"id":"ITEM-1","itemData":{"DOI":"10.1007/978-3-642-25740-7_13","abstract":"No existing algorithm can start with arbitrary RNA sequences and return the precise, three-dimensional structures that ensures their biological function. This chapter outlines current algorithms for automated RNA structure prediction (including our own FARNA-FARFAR), highlights their successes, and dissects their limitations, using a tetraloop and the sarcin/ricin motif as examples. The barriers to future advances are considered in light of three particular challenges: improving computational sampling, reducing reliance on experimentally solved structures, and avoiding coarse-grained representations of atomic-level interactions. To help meet these challenges and better understand the current state of the field, we propose an ongoing community-wide CASP-style experiment for evaluating the performance of current structure prediction algorithms.","author":[{"dropping-particle":"","family":"Leontis","given":"Neocles B.","non-dropping-particle":"","parse-names":false,"suffix":""},{"dropping-particle":"","family":"Zirbel","given":"Craig L.","non-dropping-particle":"","parse-names":false,"suffix":""}],"id":"ITEM-1","issued":{"date-parts":[["2012"]]},"title":"Nonredundant 3D Structure Datasets for RNA Knowledge Extraction and Benchmarking","type":"chapter"},"uris":["http://www.mendeley.com/documents/?uuid=2edff19a-94a5-4026-9149-7d7ea8ca37ea"]}],"mendeley":{"formattedCitation":"[24]","plainTextFormattedCitation":"[24]","previouslyFormattedCitation":"[24]"},"properties":{"noteIndex":0},"schema":"https://github.com/citation-style-language/schema/raw/master/csl-citation.json"}</w:instrText>
      </w:r>
      <w:r w:rsidRPr="001D501A">
        <w:rPr>
          <w:rStyle w:val="fontstyle01"/>
          <w:rFonts w:asciiTheme="majorBidi" w:hAnsiTheme="majorBidi" w:cstheme="majorBidi"/>
          <w:sz w:val="28"/>
          <w:szCs w:val="28"/>
        </w:rPr>
        <w:fldChar w:fldCharType="separate"/>
      </w:r>
      <w:r w:rsidRPr="001D501A">
        <w:rPr>
          <w:rStyle w:val="fontstyle01"/>
          <w:rFonts w:asciiTheme="majorBidi" w:hAnsiTheme="majorBidi" w:cstheme="majorBidi"/>
          <w:noProof/>
          <w:sz w:val="28"/>
          <w:szCs w:val="28"/>
        </w:rPr>
        <w:t>[24]</w:t>
      </w:r>
      <w:r w:rsidRPr="001D501A">
        <w:rPr>
          <w:rStyle w:val="fontstyle01"/>
          <w:rFonts w:asciiTheme="majorBidi" w:hAnsiTheme="majorBidi" w:cstheme="majorBidi"/>
          <w:sz w:val="28"/>
          <w:szCs w:val="28"/>
        </w:rPr>
        <w:fldChar w:fldCharType="end"/>
      </w:r>
      <w:r w:rsidRPr="001D501A">
        <w:rPr>
          <w:rStyle w:val="fontstyle01"/>
          <w:rFonts w:asciiTheme="majorBidi" w:hAnsiTheme="majorBidi" w:cstheme="majorBidi"/>
          <w:sz w:val="28"/>
          <w:szCs w:val="28"/>
        </w:rPr>
        <w:t xml:space="preserve">. As of May 2021, the last version of </w:t>
      </w:r>
      <w:ins w:id="205" w:author="Maryam Zare" w:date="2021-10-26T11:48:00Z">
        <w:r w:rsidR="00FD382B">
          <w:rPr>
            <w:rStyle w:val="fontstyle01"/>
            <w:rFonts w:asciiTheme="majorBidi" w:hAnsiTheme="majorBidi" w:cstheme="majorBidi"/>
            <w:sz w:val="28"/>
            <w:szCs w:val="28"/>
          </w:rPr>
          <w:t xml:space="preserve">the </w:t>
        </w:r>
      </w:ins>
      <w:r w:rsidRPr="001D501A">
        <w:rPr>
          <w:rStyle w:val="fontstyle01"/>
          <w:rFonts w:asciiTheme="majorBidi" w:hAnsiTheme="majorBidi" w:cstheme="majorBidi"/>
          <w:sz w:val="28"/>
          <w:szCs w:val="28"/>
        </w:rPr>
        <w:t>non-redundant list of RNAs</w:t>
      </w:r>
      <w:r w:rsidRPr="001D501A">
        <w:rPr>
          <w:rFonts w:asciiTheme="majorBidi" w:hAnsiTheme="majorBidi" w:cstheme="majorBidi"/>
          <w:color w:val="000000"/>
          <w:sz w:val="28"/>
          <w:szCs w:val="28"/>
        </w:rPr>
        <w:t>,</w:t>
      </w:r>
      <w:r w:rsidRPr="001D501A">
        <w:rPr>
          <w:rFonts w:asciiTheme="majorBidi" w:hAnsiTheme="majorBidi" w:cstheme="majorBidi"/>
          <w:sz w:val="28"/>
          <w:szCs w:val="28"/>
        </w:rPr>
        <w:t xml:space="preserve"> </w:t>
      </w:r>
      <w:r w:rsidRPr="001D501A">
        <w:rPr>
          <w:rFonts w:asciiTheme="majorBidi" w:hAnsiTheme="majorBidi" w:cstheme="majorBidi"/>
          <w:color w:val="000000"/>
          <w:sz w:val="28"/>
          <w:szCs w:val="28"/>
        </w:rPr>
        <w:t>nrlist_3.149_4.0A,</w:t>
      </w:r>
      <w:r w:rsidRPr="001D501A">
        <w:rPr>
          <w:rStyle w:val="fontstyle01"/>
          <w:rFonts w:asciiTheme="majorBidi" w:hAnsiTheme="majorBidi" w:cstheme="majorBidi"/>
          <w:sz w:val="28"/>
          <w:szCs w:val="28"/>
        </w:rPr>
        <w:t xml:space="preserve"> contains 4225 RNA structures.</w:t>
      </w:r>
    </w:p>
    <w:p w14:paraId="37ABCF97" w14:textId="750B949A" w:rsidR="00893475" w:rsidRPr="001D501A" w:rsidRDefault="00893475" w:rsidP="00893475">
      <w:pPr>
        <w:spacing w:line="360" w:lineRule="auto"/>
        <w:jc w:val="both"/>
        <w:rPr>
          <w:rStyle w:val="fontstyle01"/>
          <w:rFonts w:asciiTheme="majorBidi" w:hAnsiTheme="majorBidi" w:cstheme="majorBidi"/>
          <w:sz w:val="28"/>
          <w:szCs w:val="28"/>
          <w:lang w:bidi="fa-IR"/>
        </w:rPr>
      </w:pPr>
      <w:r w:rsidRPr="001D501A">
        <w:rPr>
          <w:rStyle w:val="fontstyle01"/>
          <w:rFonts w:asciiTheme="majorBidi" w:hAnsiTheme="majorBidi" w:cstheme="majorBidi"/>
          <w:sz w:val="28"/>
          <w:szCs w:val="28"/>
          <w:lang w:bidi="fa-IR"/>
        </w:rPr>
        <w:t>In addition, we pre</w:t>
      </w:r>
      <w:ins w:id="206" w:author="Maryam Zare" w:date="2021-10-26T11:49:00Z">
        <w:r w:rsidR="00FD382B">
          <w:rPr>
            <w:rStyle w:val="fontstyle01"/>
            <w:rFonts w:asciiTheme="majorBidi" w:hAnsiTheme="majorBidi" w:cstheme="majorBidi"/>
            <w:sz w:val="28"/>
            <w:szCs w:val="28"/>
            <w:lang w:bidi="fa-IR"/>
          </w:rPr>
          <w:t>-</w:t>
        </w:r>
      </w:ins>
      <w:r w:rsidRPr="001D501A">
        <w:rPr>
          <w:rStyle w:val="fontstyle01"/>
          <w:rFonts w:asciiTheme="majorBidi" w:hAnsiTheme="majorBidi" w:cstheme="majorBidi"/>
          <w:sz w:val="28"/>
          <w:szCs w:val="28"/>
          <w:lang w:bidi="fa-IR"/>
        </w:rPr>
        <w:t>process data as follows:</w:t>
      </w:r>
    </w:p>
    <w:p w14:paraId="5547A587" w14:textId="5DEDF967" w:rsidR="00893475" w:rsidRPr="001D501A" w:rsidRDefault="00893475" w:rsidP="00893475">
      <w:pPr>
        <w:pStyle w:val="ListParagraph"/>
        <w:numPr>
          <w:ilvl w:val="0"/>
          <w:numId w:val="1"/>
        </w:numPr>
        <w:spacing w:line="360" w:lineRule="auto"/>
        <w:jc w:val="both"/>
        <w:rPr>
          <w:rStyle w:val="fontstyle01"/>
          <w:rFonts w:asciiTheme="majorBidi" w:hAnsiTheme="majorBidi" w:cstheme="majorBidi"/>
          <w:sz w:val="28"/>
          <w:szCs w:val="28"/>
          <w:lang w:bidi="fa-IR"/>
        </w:rPr>
      </w:pPr>
      <w:r w:rsidRPr="001D501A">
        <w:rPr>
          <w:rStyle w:val="fontstyle01"/>
          <w:rFonts w:asciiTheme="majorBidi" w:hAnsiTheme="majorBidi" w:cstheme="majorBidi"/>
          <w:sz w:val="28"/>
          <w:szCs w:val="28"/>
        </w:rPr>
        <w:t>All RNAs with length</w:t>
      </w:r>
      <w:ins w:id="207" w:author="Maryam Zare" w:date="2021-10-26T11:49:00Z">
        <w:r w:rsidR="00FD382B">
          <w:rPr>
            <w:rStyle w:val="fontstyle01"/>
            <w:rFonts w:asciiTheme="majorBidi" w:hAnsiTheme="majorBidi" w:cstheme="majorBidi"/>
            <w:sz w:val="28"/>
            <w:szCs w:val="28"/>
          </w:rPr>
          <w:t>s</w:t>
        </w:r>
      </w:ins>
      <w:r w:rsidRPr="001D501A">
        <w:rPr>
          <w:rStyle w:val="fontstyle01"/>
          <w:rFonts w:asciiTheme="majorBidi" w:hAnsiTheme="majorBidi" w:cstheme="majorBidi"/>
          <w:sz w:val="28"/>
          <w:szCs w:val="28"/>
        </w:rPr>
        <w:t xml:space="preserve"> less than 50nts are removed.</w:t>
      </w:r>
    </w:p>
    <w:p w14:paraId="38A6056F" w14:textId="58AFFBFA" w:rsidR="00893475" w:rsidRPr="001D501A" w:rsidRDefault="00893475" w:rsidP="00893475">
      <w:pPr>
        <w:pStyle w:val="ListParagraph"/>
        <w:numPr>
          <w:ilvl w:val="0"/>
          <w:numId w:val="1"/>
        </w:numPr>
        <w:spacing w:line="360" w:lineRule="auto"/>
        <w:jc w:val="both"/>
        <w:rPr>
          <w:rStyle w:val="fontstyle01"/>
          <w:rFonts w:asciiTheme="majorBidi" w:hAnsiTheme="majorBidi" w:cstheme="majorBidi"/>
          <w:sz w:val="28"/>
          <w:szCs w:val="28"/>
          <w:lang w:bidi="fa-IR"/>
        </w:rPr>
      </w:pPr>
      <w:r w:rsidRPr="001D501A">
        <w:rPr>
          <w:rStyle w:val="fontstyle01"/>
          <w:rFonts w:asciiTheme="majorBidi" w:hAnsiTheme="majorBidi" w:cstheme="majorBidi"/>
          <w:sz w:val="28"/>
          <w:szCs w:val="28"/>
          <w:lang w:bidi="fa-IR"/>
        </w:rPr>
        <w:t>Each RNA wh</w:t>
      </w:r>
      <w:del w:id="208" w:author="Maryam Zare" w:date="2021-10-26T11:51:00Z">
        <w:r w:rsidRPr="001D501A" w:rsidDel="00FD382B">
          <w:rPr>
            <w:rStyle w:val="fontstyle01"/>
            <w:rFonts w:asciiTheme="majorBidi" w:hAnsiTheme="majorBidi" w:cstheme="majorBidi"/>
            <w:sz w:val="28"/>
            <w:szCs w:val="28"/>
            <w:lang w:bidi="fa-IR"/>
          </w:rPr>
          <w:delText>ich their</w:delText>
        </w:r>
      </w:del>
      <w:ins w:id="209" w:author="Maryam Zare" w:date="2021-10-26T11:51:00Z">
        <w:r w:rsidR="00FD382B">
          <w:rPr>
            <w:rStyle w:val="fontstyle01"/>
            <w:rFonts w:asciiTheme="majorBidi" w:hAnsiTheme="majorBidi" w:cstheme="majorBidi"/>
            <w:sz w:val="28"/>
            <w:szCs w:val="28"/>
            <w:lang w:bidi="fa-IR"/>
          </w:rPr>
          <w:t>ose</w:t>
        </w:r>
      </w:ins>
      <w:r w:rsidRPr="001D501A">
        <w:rPr>
          <w:rStyle w:val="fontstyle01"/>
          <w:rFonts w:asciiTheme="majorBidi" w:hAnsiTheme="majorBidi" w:cstheme="majorBidi"/>
          <w:sz w:val="28"/>
          <w:szCs w:val="28"/>
          <w:lang w:bidi="fa-IR"/>
        </w:rPr>
        <w:t xml:space="preserve"> </w:t>
      </w:r>
      <w:r w:rsidRPr="001D501A">
        <w:rPr>
          <w:rStyle w:val="fontstyle01"/>
          <w:rFonts w:asciiTheme="majorBidi" w:hAnsiTheme="majorBidi" w:cstheme="majorBidi"/>
          <w:color w:val="auto"/>
          <w:sz w:val="28"/>
          <w:szCs w:val="28"/>
          <w:lang w:bidi="fa-IR"/>
        </w:rPr>
        <w:t>sequences</w:t>
      </w:r>
      <w:r w:rsidRPr="001D501A">
        <w:rPr>
          <w:rStyle w:val="fontstyle01"/>
          <w:rFonts w:asciiTheme="majorBidi" w:hAnsiTheme="majorBidi" w:cstheme="majorBidi"/>
          <w:sz w:val="28"/>
          <w:szCs w:val="28"/>
          <w:lang w:bidi="fa-IR"/>
        </w:rPr>
        <w:t xml:space="preserve"> are not consecutive </w:t>
      </w:r>
      <w:del w:id="210" w:author="Maryam Zare" w:date="2021-10-26T11:51:00Z">
        <w:r w:rsidRPr="001D501A" w:rsidDel="00FD382B">
          <w:rPr>
            <w:rStyle w:val="fontstyle01"/>
            <w:rFonts w:asciiTheme="majorBidi" w:hAnsiTheme="majorBidi" w:cstheme="majorBidi"/>
            <w:sz w:val="28"/>
            <w:szCs w:val="28"/>
            <w:lang w:bidi="fa-IR"/>
          </w:rPr>
          <w:delText xml:space="preserve">are </w:delText>
        </w:r>
      </w:del>
      <w:ins w:id="211" w:author="Maryam Zare" w:date="2021-10-26T11:51:00Z">
        <w:r w:rsidR="00FD382B">
          <w:rPr>
            <w:rStyle w:val="fontstyle01"/>
            <w:rFonts w:asciiTheme="majorBidi" w:hAnsiTheme="majorBidi" w:cstheme="majorBidi"/>
            <w:sz w:val="28"/>
            <w:szCs w:val="28"/>
            <w:lang w:bidi="fa-IR"/>
          </w:rPr>
          <w:t>is</w:t>
        </w:r>
        <w:r w:rsidR="00FD382B" w:rsidRPr="001D501A">
          <w:rPr>
            <w:rStyle w:val="fontstyle01"/>
            <w:rFonts w:asciiTheme="majorBidi" w:hAnsiTheme="majorBidi" w:cstheme="majorBidi"/>
            <w:sz w:val="28"/>
            <w:szCs w:val="28"/>
            <w:lang w:bidi="fa-IR"/>
          </w:rPr>
          <w:t xml:space="preserve"> </w:t>
        </w:r>
      </w:ins>
      <w:r w:rsidRPr="001D501A">
        <w:rPr>
          <w:rStyle w:val="fontstyle01"/>
          <w:rFonts w:asciiTheme="majorBidi" w:hAnsiTheme="majorBidi" w:cstheme="majorBidi"/>
          <w:sz w:val="28"/>
          <w:szCs w:val="28"/>
          <w:lang w:bidi="fa-IR"/>
        </w:rPr>
        <w:t xml:space="preserve">split </w:t>
      </w:r>
      <w:ins w:id="212" w:author="Maryam Zare" w:date="2021-10-26T11:51:00Z">
        <w:r w:rsidR="00FD382B">
          <w:rPr>
            <w:rStyle w:val="fontstyle01"/>
            <w:rFonts w:asciiTheme="majorBidi" w:hAnsiTheme="majorBidi" w:cstheme="majorBidi"/>
            <w:sz w:val="28"/>
            <w:szCs w:val="28"/>
            <w:lang w:bidi="fa-IR"/>
          </w:rPr>
          <w:t>in</w:t>
        </w:r>
      </w:ins>
      <w:r w:rsidRPr="001D501A">
        <w:rPr>
          <w:rStyle w:val="fontstyle01"/>
          <w:rFonts w:asciiTheme="majorBidi" w:hAnsiTheme="majorBidi" w:cstheme="majorBidi"/>
          <w:sz w:val="28"/>
          <w:szCs w:val="28"/>
          <w:lang w:bidi="fa-IR"/>
        </w:rPr>
        <w:t>to some consecutive RNAs.</w:t>
      </w:r>
    </w:p>
    <w:p w14:paraId="542B418C" w14:textId="68EE7615" w:rsidR="00893475" w:rsidRPr="001D501A" w:rsidRDefault="00893475" w:rsidP="00893475">
      <w:pPr>
        <w:pStyle w:val="ListParagraph"/>
        <w:numPr>
          <w:ilvl w:val="0"/>
          <w:numId w:val="1"/>
        </w:numPr>
        <w:spacing w:line="360" w:lineRule="auto"/>
        <w:jc w:val="both"/>
        <w:rPr>
          <w:rFonts w:asciiTheme="majorBidi" w:hAnsiTheme="majorBidi" w:cstheme="majorBidi"/>
          <w:color w:val="000000"/>
          <w:sz w:val="28"/>
          <w:szCs w:val="28"/>
          <w:lang w:bidi="fa-IR"/>
        </w:rPr>
      </w:pPr>
      <w:r w:rsidRPr="001D501A">
        <w:rPr>
          <w:rFonts w:asciiTheme="majorBidi" w:hAnsiTheme="majorBidi" w:cstheme="majorBidi"/>
          <w:color w:val="000000"/>
          <w:sz w:val="28"/>
          <w:szCs w:val="28"/>
        </w:rPr>
        <w:t> </w:t>
      </w:r>
      <w:del w:id="213" w:author="Maryam Zare" w:date="2021-10-26T11:51:00Z">
        <w:r w:rsidRPr="001D501A" w:rsidDel="00FD382B">
          <w:rPr>
            <w:rFonts w:asciiTheme="majorBidi" w:hAnsiTheme="majorBidi" w:cstheme="majorBidi"/>
            <w:color w:val="000000"/>
            <w:sz w:val="28"/>
            <w:szCs w:val="28"/>
          </w:rPr>
          <w:delText>  </w:delText>
        </w:r>
      </w:del>
      <w:r w:rsidRPr="001D501A">
        <w:rPr>
          <w:rFonts w:asciiTheme="majorBidi" w:hAnsiTheme="majorBidi" w:cstheme="majorBidi"/>
          <w:color w:val="000000"/>
          <w:sz w:val="28"/>
          <w:szCs w:val="28"/>
        </w:rPr>
        <w:t>Pick up only the O5', C5', C4', C3', O3', and P atoms for each nucleotide of RNA.</w:t>
      </w:r>
    </w:p>
    <w:p w14:paraId="1A7E89FA" w14:textId="77777777" w:rsidR="00893475" w:rsidRPr="001D501A" w:rsidRDefault="00893475" w:rsidP="00893475">
      <w:pPr>
        <w:pStyle w:val="ListParagraph"/>
        <w:numPr>
          <w:ilvl w:val="0"/>
          <w:numId w:val="1"/>
        </w:numPr>
        <w:spacing w:line="360" w:lineRule="auto"/>
        <w:jc w:val="both"/>
        <w:rPr>
          <w:rStyle w:val="fontstyle01"/>
          <w:rFonts w:asciiTheme="majorBidi" w:hAnsiTheme="majorBidi" w:cstheme="majorBidi"/>
          <w:sz w:val="28"/>
          <w:szCs w:val="28"/>
          <w:lang w:bidi="fa-IR"/>
        </w:rPr>
      </w:pPr>
      <w:r w:rsidRPr="001D501A">
        <w:rPr>
          <w:rStyle w:val="fontstyle01"/>
          <w:rFonts w:asciiTheme="majorBidi" w:hAnsiTheme="majorBidi" w:cstheme="majorBidi"/>
          <w:sz w:val="28"/>
          <w:szCs w:val="28"/>
        </w:rPr>
        <w:t>All RNAs with missing backbone atoms are removed.</w:t>
      </w:r>
    </w:p>
    <w:p w14:paraId="038007CD" w14:textId="28217F2F" w:rsidR="00893475" w:rsidRPr="001D501A" w:rsidRDefault="00FD382B" w:rsidP="00FD382B">
      <w:pPr>
        <w:spacing w:line="360" w:lineRule="auto"/>
        <w:jc w:val="both"/>
        <w:rPr>
          <w:rStyle w:val="fontstyle01"/>
          <w:rFonts w:asciiTheme="majorBidi" w:hAnsiTheme="majorBidi" w:cstheme="majorBidi"/>
          <w:sz w:val="28"/>
          <w:szCs w:val="28"/>
        </w:rPr>
      </w:pPr>
      <w:ins w:id="214" w:author="Maryam Zare" w:date="2021-10-26T11:56:00Z">
        <w:r>
          <w:rPr>
            <w:rStyle w:val="fontstyle01"/>
            <w:rFonts w:asciiTheme="majorBidi" w:hAnsiTheme="majorBidi" w:cstheme="majorBidi"/>
            <w:sz w:val="28"/>
            <w:szCs w:val="28"/>
            <w:highlight w:val="yellow"/>
          </w:rPr>
          <w:lastRenderedPageBreak/>
          <w:t>In machine learning approaches, we re</w:t>
        </w:r>
      </w:ins>
      <w:ins w:id="215" w:author="Maryam Zare" w:date="2021-10-26T11:57:00Z">
        <w:r>
          <w:rPr>
            <w:rStyle w:val="fontstyle01"/>
            <w:rFonts w:asciiTheme="majorBidi" w:hAnsiTheme="majorBidi" w:cstheme="majorBidi"/>
            <w:sz w:val="28"/>
            <w:szCs w:val="28"/>
            <w:highlight w:val="yellow"/>
          </w:rPr>
          <w:t>quir</w:t>
        </w:r>
      </w:ins>
      <w:ins w:id="216" w:author="Maryam Zare" w:date="2021-10-26T11:56:00Z">
        <w:r>
          <w:rPr>
            <w:rStyle w:val="fontstyle01"/>
            <w:rFonts w:asciiTheme="majorBidi" w:hAnsiTheme="majorBidi" w:cstheme="majorBidi"/>
            <w:sz w:val="28"/>
            <w:szCs w:val="28"/>
            <w:highlight w:val="yellow"/>
          </w:rPr>
          <w:t xml:space="preserve">e </w:t>
        </w:r>
      </w:ins>
      <w:del w:id="217" w:author="Maryam Zare" w:date="2021-10-26T11:52:00Z">
        <w:r w:rsidR="00893475" w:rsidRPr="00FD382B" w:rsidDel="00FD382B">
          <w:rPr>
            <w:rStyle w:val="fontstyle01"/>
            <w:rFonts w:asciiTheme="majorBidi" w:hAnsiTheme="majorBidi" w:cstheme="majorBidi"/>
            <w:sz w:val="28"/>
            <w:szCs w:val="28"/>
            <w:highlight w:val="yellow"/>
            <w:rPrChange w:id="218" w:author="Maryam Zare" w:date="2021-10-26T11:54:00Z">
              <w:rPr>
                <w:rStyle w:val="fontstyle01"/>
                <w:rFonts w:asciiTheme="majorBidi" w:hAnsiTheme="majorBidi" w:cstheme="majorBidi"/>
                <w:sz w:val="28"/>
                <w:szCs w:val="28"/>
              </w:rPr>
            </w:rPrChange>
          </w:rPr>
          <w:delText xml:space="preserve">three </w:delText>
        </w:r>
      </w:del>
      <w:ins w:id="219" w:author="Maryam Zare" w:date="2021-10-26T11:56:00Z">
        <w:r>
          <w:rPr>
            <w:rStyle w:val="fontstyle01"/>
            <w:rFonts w:asciiTheme="majorBidi" w:hAnsiTheme="majorBidi" w:cstheme="majorBidi"/>
            <w:sz w:val="28"/>
            <w:szCs w:val="28"/>
            <w:highlight w:val="yellow"/>
          </w:rPr>
          <w:t>t</w:t>
        </w:r>
      </w:ins>
      <w:ins w:id="220" w:author="Maryam Zare" w:date="2021-10-26T11:52:00Z">
        <w:r w:rsidRPr="00FD382B">
          <w:rPr>
            <w:rStyle w:val="fontstyle01"/>
            <w:rFonts w:asciiTheme="majorBidi" w:hAnsiTheme="majorBidi" w:cstheme="majorBidi"/>
            <w:sz w:val="28"/>
            <w:szCs w:val="28"/>
            <w:highlight w:val="yellow"/>
            <w:rPrChange w:id="221" w:author="Maryam Zare" w:date="2021-10-26T11:54:00Z">
              <w:rPr>
                <w:rStyle w:val="fontstyle01"/>
                <w:rFonts w:asciiTheme="majorBidi" w:hAnsiTheme="majorBidi" w:cstheme="majorBidi"/>
                <w:sz w:val="28"/>
                <w:szCs w:val="28"/>
              </w:rPr>
            </w:rPrChange>
          </w:rPr>
          <w:t xml:space="preserve">hree </w:t>
        </w:r>
      </w:ins>
      <w:r w:rsidR="00893475" w:rsidRPr="00FD382B">
        <w:rPr>
          <w:rStyle w:val="fontstyle01"/>
          <w:rFonts w:asciiTheme="majorBidi" w:hAnsiTheme="majorBidi" w:cstheme="majorBidi"/>
          <w:sz w:val="28"/>
          <w:szCs w:val="28"/>
          <w:highlight w:val="yellow"/>
          <w:rPrChange w:id="222" w:author="Maryam Zare" w:date="2021-10-26T11:54:00Z">
            <w:rPr>
              <w:rStyle w:val="fontstyle01"/>
              <w:rFonts w:asciiTheme="majorBidi" w:hAnsiTheme="majorBidi" w:cstheme="majorBidi"/>
              <w:sz w:val="28"/>
              <w:szCs w:val="28"/>
            </w:rPr>
          </w:rPrChange>
        </w:rPr>
        <w:t xml:space="preserve">datasets </w:t>
      </w:r>
      <w:del w:id="223" w:author="Maryam Zare" w:date="2021-10-26T11:56:00Z">
        <w:r w:rsidR="00277E1D" w:rsidRPr="00FD382B" w:rsidDel="00FD382B">
          <w:rPr>
            <w:rStyle w:val="fontstyle01"/>
            <w:rFonts w:asciiTheme="majorBidi" w:hAnsiTheme="majorBidi" w:cstheme="majorBidi"/>
            <w:sz w:val="28"/>
            <w:szCs w:val="28"/>
            <w:highlight w:val="yellow"/>
            <w:rPrChange w:id="224" w:author="Maryam Zare" w:date="2021-10-26T11:54:00Z">
              <w:rPr>
                <w:rStyle w:val="fontstyle01"/>
                <w:rFonts w:asciiTheme="majorBidi" w:hAnsiTheme="majorBidi" w:cstheme="majorBidi"/>
                <w:sz w:val="28"/>
                <w:szCs w:val="28"/>
              </w:rPr>
            </w:rPrChange>
          </w:rPr>
          <w:delText xml:space="preserve">are required </w:delText>
        </w:r>
      </w:del>
      <w:ins w:id="225" w:author="Maryam Zare" w:date="2021-10-26T11:56:00Z">
        <w:r>
          <w:rPr>
            <w:rStyle w:val="fontstyle01"/>
            <w:rFonts w:asciiTheme="majorBidi" w:hAnsiTheme="majorBidi" w:cstheme="majorBidi"/>
            <w:sz w:val="28"/>
            <w:szCs w:val="28"/>
            <w:highlight w:val="yellow"/>
          </w:rPr>
          <w:t xml:space="preserve">for </w:t>
        </w:r>
      </w:ins>
      <w:ins w:id="226" w:author="Maryam Zare" w:date="2021-10-26T11:57:00Z">
        <w:r>
          <w:rPr>
            <w:rStyle w:val="fontstyle01"/>
            <w:rFonts w:asciiTheme="majorBidi" w:hAnsiTheme="majorBidi" w:cstheme="majorBidi"/>
            <w:sz w:val="28"/>
            <w:szCs w:val="28"/>
            <w:highlight w:val="yellow"/>
          </w:rPr>
          <w:t>training, validation, and evaluation. In the following, we show that how to extract these dataset</w:t>
        </w:r>
      </w:ins>
      <w:ins w:id="227" w:author="Maryam Zare" w:date="2021-10-26T11:58:00Z">
        <w:r>
          <w:rPr>
            <w:rStyle w:val="fontstyle01"/>
            <w:rFonts w:asciiTheme="majorBidi" w:hAnsiTheme="majorBidi" w:cstheme="majorBidi"/>
            <w:sz w:val="28"/>
            <w:szCs w:val="28"/>
            <w:highlight w:val="yellow"/>
          </w:rPr>
          <w:t>s</w:t>
        </w:r>
      </w:ins>
      <w:ins w:id="228" w:author="Maryam Zare" w:date="2021-10-26T11:57:00Z">
        <w:r>
          <w:rPr>
            <w:rStyle w:val="fontstyle01"/>
            <w:rFonts w:asciiTheme="majorBidi" w:hAnsiTheme="majorBidi" w:cstheme="majorBidi"/>
            <w:sz w:val="28"/>
            <w:szCs w:val="28"/>
            <w:highlight w:val="yellow"/>
          </w:rPr>
          <w:t xml:space="preserve"> f</w:t>
        </w:r>
      </w:ins>
      <w:ins w:id="229" w:author="Maryam Zare" w:date="2021-10-26T11:58:00Z">
        <w:r>
          <w:rPr>
            <w:rStyle w:val="fontstyle01"/>
            <w:rFonts w:asciiTheme="majorBidi" w:hAnsiTheme="majorBidi" w:cstheme="majorBidi"/>
            <w:sz w:val="28"/>
            <w:szCs w:val="28"/>
            <w:highlight w:val="yellow"/>
          </w:rPr>
          <w:t>rom pre-processed RNAs.</w:t>
        </w:r>
      </w:ins>
      <w:del w:id="230" w:author="Maryam Zare" w:date="2021-10-26T11:57:00Z">
        <w:r w:rsidR="00893475" w:rsidRPr="00FD382B" w:rsidDel="00FD382B">
          <w:rPr>
            <w:rStyle w:val="fontstyle01"/>
            <w:rFonts w:asciiTheme="majorBidi" w:hAnsiTheme="majorBidi" w:cstheme="majorBidi"/>
            <w:sz w:val="28"/>
            <w:szCs w:val="28"/>
            <w:highlight w:val="yellow"/>
            <w:rPrChange w:id="231" w:author="Maryam Zare" w:date="2021-10-26T11:54:00Z">
              <w:rPr>
                <w:rStyle w:val="fontstyle01"/>
                <w:rFonts w:asciiTheme="majorBidi" w:hAnsiTheme="majorBidi" w:cstheme="majorBidi"/>
                <w:sz w:val="28"/>
                <w:szCs w:val="28"/>
              </w:rPr>
            </w:rPrChange>
          </w:rPr>
          <w:delText xml:space="preserve">to perform training and </w:delText>
        </w:r>
        <w:r w:rsidR="00B44DDF" w:rsidRPr="00FD382B" w:rsidDel="00FD382B">
          <w:rPr>
            <w:rStyle w:val="fontstyle01"/>
            <w:rFonts w:asciiTheme="majorBidi" w:hAnsiTheme="majorBidi" w:cstheme="majorBidi"/>
            <w:sz w:val="28"/>
            <w:szCs w:val="28"/>
            <w:highlight w:val="yellow"/>
            <w:rPrChange w:id="232" w:author="Maryam Zare" w:date="2021-10-26T11:54:00Z">
              <w:rPr>
                <w:rStyle w:val="fontstyle01"/>
                <w:rFonts w:asciiTheme="majorBidi" w:hAnsiTheme="majorBidi" w:cstheme="majorBidi"/>
                <w:sz w:val="28"/>
                <w:szCs w:val="28"/>
              </w:rPr>
            </w:rPrChange>
          </w:rPr>
          <w:delText>evaluate</w:delText>
        </w:r>
        <w:r w:rsidR="00893475" w:rsidRPr="00FD382B" w:rsidDel="00FD382B">
          <w:rPr>
            <w:rStyle w:val="fontstyle01"/>
            <w:rFonts w:asciiTheme="majorBidi" w:hAnsiTheme="majorBidi" w:cstheme="majorBidi"/>
            <w:sz w:val="28"/>
            <w:szCs w:val="28"/>
            <w:highlight w:val="yellow"/>
            <w:rPrChange w:id="233" w:author="Maryam Zare" w:date="2021-10-26T11:54:00Z">
              <w:rPr>
                <w:rStyle w:val="fontstyle01"/>
                <w:rFonts w:asciiTheme="majorBidi" w:hAnsiTheme="majorBidi" w:cstheme="majorBidi"/>
                <w:sz w:val="28"/>
                <w:szCs w:val="28"/>
              </w:rPr>
            </w:rPrChange>
          </w:rPr>
          <w:delText xml:space="preserve"> and avoid overtraining</w:delText>
        </w:r>
      </w:del>
      <w:del w:id="234" w:author="Maryam Zare" w:date="2021-10-26T11:52:00Z">
        <w:r w:rsidR="00893475" w:rsidRPr="00FD382B" w:rsidDel="00FD382B">
          <w:rPr>
            <w:rStyle w:val="fontstyle01"/>
            <w:rFonts w:asciiTheme="majorBidi" w:hAnsiTheme="majorBidi" w:cstheme="majorBidi"/>
            <w:sz w:val="28"/>
            <w:szCs w:val="28"/>
            <w:highlight w:val="yellow"/>
            <w:rPrChange w:id="235" w:author="Maryam Zare" w:date="2021-10-26T11:54:00Z">
              <w:rPr>
                <w:rStyle w:val="fontstyle01"/>
                <w:rFonts w:asciiTheme="majorBidi" w:hAnsiTheme="majorBidi" w:cstheme="majorBidi"/>
                <w:sz w:val="28"/>
                <w:szCs w:val="28"/>
              </w:rPr>
            </w:rPrChange>
          </w:rPr>
          <w:delText>: a</w:delText>
        </w:r>
      </w:del>
      <w:commentRangeStart w:id="236"/>
      <w:del w:id="237" w:author="Maryam Zare" w:date="2021-10-26T11:57:00Z">
        <w:r w:rsidR="00893475" w:rsidRPr="00FD382B" w:rsidDel="00FD382B">
          <w:rPr>
            <w:rStyle w:val="fontstyle01"/>
            <w:rFonts w:asciiTheme="majorBidi" w:hAnsiTheme="majorBidi" w:cstheme="majorBidi"/>
            <w:sz w:val="28"/>
            <w:szCs w:val="28"/>
            <w:highlight w:val="yellow"/>
            <w:rPrChange w:id="238" w:author="Maryam Zare" w:date="2021-10-26T11:54:00Z">
              <w:rPr>
                <w:rStyle w:val="fontstyle01"/>
                <w:rFonts w:asciiTheme="majorBidi" w:hAnsiTheme="majorBidi" w:cstheme="majorBidi"/>
                <w:sz w:val="28"/>
                <w:szCs w:val="28"/>
              </w:rPr>
            </w:rPrChange>
          </w:rPr>
          <w:delText xml:space="preserve"> dataset for training the neural network</w:delText>
        </w:r>
      </w:del>
      <w:del w:id="239" w:author="Maryam Zare" w:date="2021-10-26T11:52:00Z">
        <w:r w:rsidR="00893475" w:rsidRPr="00FD382B" w:rsidDel="00FD382B">
          <w:rPr>
            <w:rStyle w:val="fontstyle01"/>
            <w:rFonts w:asciiTheme="majorBidi" w:hAnsiTheme="majorBidi" w:cstheme="majorBidi"/>
            <w:sz w:val="28"/>
            <w:szCs w:val="28"/>
            <w:highlight w:val="yellow"/>
            <w:rPrChange w:id="240" w:author="Maryam Zare" w:date="2021-10-26T11:54:00Z">
              <w:rPr>
                <w:rStyle w:val="fontstyle01"/>
                <w:rFonts w:asciiTheme="majorBidi" w:hAnsiTheme="majorBidi" w:cstheme="majorBidi"/>
                <w:sz w:val="28"/>
                <w:szCs w:val="28"/>
              </w:rPr>
            </w:rPrChange>
          </w:rPr>
          <w:delText>,</w:delText>
        </w:r>
      </w:del>
      <w:del w:id="241" w:author="Maryam Zare" w:date="2021-10-26T11:57:00Z">
        <w:r w:rsidR="00893475" w:rsidRPr="00FD382B" w:rsidDel="00FD382B">
          <w:rPr>
            <w:rStyle w:val="fontstyle01"/>
            <w:rFonts w:asciiTheme="majorBidi" w:hAnsiTheme="majorBidi" w:cstheme="majorBidi"/>
            <w:sz w:val="28"/>
            <w:szCs w:val="28"/>
            <w:highlight w:val="yellow"/>
            <w:rPrChange w:id="242" w:author="Maryam Zare" w:date="2021-10-26T11:54:00Z">
              <w:rPr>
                <w:rStyle w:val="fontstyle01"/>
                <w:rFonts w:asciiTheme="majorBidi" w:hAnsiTheme="majorBidi" w:cstheme="majorBidi"/>
                <w:sz w:val="28"/>
                <w:szCs w:val="28"/>
              </w:rPr>
            </w:rPrChange>
          </w:rPr>
          <w:delText xml:space="preserve"> and a dataset for independent test and validation</w:delText>
        </w:r>
        <w:commentRangeEnd w:id="236"/>
        <w:r w:rsidRPr="00FD382B" w:rsidDel="00FD382B">
          <w:rPr>
            <w:rStyle w:val="CommentReference"/>
            <w:highlight w:val="yellow"/>
            <w:rPrChange w:id="243" w:author="Maryam Zare" w:date="2021-10-26T11:54:00Z">
              <w:rPr>
                <w:rStyle w:val="CommentReference"/>
              </w:rPr>
            </w:rPrChange>
          </w:rPr>
          <w:commentReference w:id="236"/>
        </w:r>
        <w:r w:rsidR="00893475" w:rsidRPr="00FD382B" w:rsidDel="00FD382B">
          <w:rPr>
            <w:rStyle w:val="fontstyle01"/>
            <w:rFonts w:asciiTheme="majorBidi" w:hAnsiTheme="majorBidi" w:cstheme="majorBidi"/>
            <w:sz w:val="28"/>
            <w:szCs w:val="28"/>
            <w:highlight w:val="yellow"/>
            <w:rPrChange w:id="244" w:author="Maryam Zare" w:date="2021-10-26T11:54:00Z">
              <w:rPr>
                <w:rStyle w:val="fontstyle01"/>
                <w:rFonts w:asciiTheme="majorBidi" w:hAnsiTheme="majorBidi" w:cstheme="majorBidi"/>
                <w:sz w:val="28"/>
                <w:szCs w:val="28"/>
              </w:rPr>
            </w:rPrChange>
          </w:rPr>
          <w:delText>.</w:delText>
        </w:r>
      </w:del>
    </w:p>
    <w:p w14:paraId="61B7FDFD" w14:textId="119131A3" w:rsidR="00893475" w:rsidRPr="001D501A" w:rsidRDefault="00FD382B" w:rsidP="00893475">
      <w:pPr>
        <w:spacing w:line="360" w:lineRule="auto"/>
        <w:jc w:val="both"/>
        <w:rPr>
          <w:rStyle w:val="fontstyle01"/>
          <w:rFonts w:asciiTheme="majorBidi" w:hAnsiTheme="majorBidi" w:cstheme="majorBidi"/>
          <w:sz w:val="28"/>
          <w:szCs w:val="28"/>
        </w:rPr>
      </w:pPr>
      <w:ins w:id="245" w:author="Maryam Zare" w:date="2021-10-26T11:54:00Z">
        <w:r>
          <w:rPr>
            <w:rStyle w:val="fontstyle01"/>
            <w:rFonts w:asciiTheme="majorBidi" w:hAnsiTheme="majorBidi" w:cstheme="majorBidi"/>
            <w:sz w:val="28"/>
            <w:szCs w:val="28"/>
          </w:rPr>
          <w:t xml:space="preserve">The </w:t>
        </w:r>
      </w:ins>
      <w:r w:rsidR="00893475" w:rsidRPr="001D501A">
        <w:rPr>
          <w:rStyle w:val="fontstyle01"/>
          <w:rFonts w:asciiTheme="majorBidi" w:hAnsiTheme="majorBidi" w:cstheme="majorBidi"/>
          <w:sz w:val="28"/>
          <w:szCs w:val="28"/>
        </w:rPr>
        <w:t xml:space="preserve">non-Redundant RNA list </w:t>
      </w:r>
      <w:del w:id="246" w:author="Maryam Zare" w:date="2021-10-26T11:54:00Z">
        <w:r w:rsidR="00893475" w:rsidRPr="001D501A" w:rsidDel="00FD382B">
          <w:rPr>
            <w:rStyle w:val="fontstyle01"/>
            <w:rFonts w:asciiTheme="majorBidi" w:hAnsiTheme="majorBidi" w:cstheme="majorBidi"/>
            <w:sz w:val="28"/>
            <w:szCs w:val="28"/>
          </w:rPr>
          <w:delText xml:space="preserve">were </w:delText>
        </w:r>
      </w:del>
      <w:ins w:id="247" w:author="Maryam Zare" w:date="2021-10-26T11:54:00Z">
        <w:r w:rsidRPr="001D501A">
          <w:rPr>
            <w:rStyle w:val="fontstyle01"/>
            <w:rFonts w:asciiTheme="majorBidi" w:hAnsiTheme="majorBidi" w:cstheme="majorBidi"/>
            <w:sz w:val="28"/>
            <w:szCs w:val="28"/>
          </w:rPr>
          <w:t>w</w:t>
        </w:r>
        <w:r>
          <w:rPr>
            <w:rStyle w:val="fontstyle01"/>
            <w:rFonts w:asciiTheme="majorBidi" w:hAnsiTheme="majorBidi" w:cstheme="majorBidi"/>
            <w:sz w:val="28"/>
            <w:szCs w:val="28"/>
          </w:rPr>
          <w:t>as</w:t>
        </w:r>
        <w:r w:rsidRPr="001D501A">
          <w:rPr>
            <w:rStyle w:val="fontstyle01"/>
            <w:rFonts w:asciiTheme="majorBidi" w:hAnsiTheme="majorBidi" w:cstheme="majorBidi"/>
            <w:sz w:val="28"/>
            <w:szCs w:val="28"/>
          </w:rPr>
          <w:t xml:space="preserve"> </w:t>
        </w:r>
      </w:ins>
      <w:r w:rsidR="00893475" w:rsidRPr="001D501A">
        <w:rPr>
          <w:rStyle w:val="fontstyle01"/>
          <w:rFonts w:asciiTheme="majorBidi" w:hAnsiTheme="majorBidi" w:cstheme="majorBidi"/>
          <w:sz w:val="28"/>
          <w:szCs w:val="28"/>
        </w:rPr>
        <w:t xml:space="preserve">further reduced to </w:t>
      </w:r>
      <w:r w:rsidR="00893475" w:rsidRPr="001D501A">
        <w:rPr>
          <w:rStyle w:val="fontstyle01"/>
          <w:rFonts w:asciiTheme="majorBidi" w:hAnsiTheme="majorBidi" w:cstheme="majorBidi"/>
          <w:color w:val="FF0000"/>
          <w:sz w:val="28"/>
          <w:szCs w:val="28"/>
        </w:rPr>
        <w:t>2528</w:t>
      </w:r>
      <w:r w:rsidR="00893475" w:rsidRPr="001D501A">
        <w:rPr>
          <w:rFonts w:asciiTheme="majorBidi" w:hAnsiTheme="majorBidi" w:cstheme="majorBidi"/>
          <w:color w:val="000000"/>
          <w:sz w:val="28"/>
          <w:szCs w:val="28"/>
        </w:rPr>
        <w:t xml:space="preserve"> </w:t>
      </w:r>
      <w:r w:rsidR="00893475" w:rsidRPr="001D501A">
        <w:rPr>
          <w:rStyle w:val="fontstyle01"/>
          <w:rFonts w:asciiTheme="majorBidi" w:hAnsiTheme="majorBidi" w:cstheme="majorBidi"/>
          <w:sz w:val="28"/>
          <w:szCs w:val="28"/>
        </w:rPr>
        <w:t xml:space="preserve">chains </w:t>
      </w:r>
      <w:r w:rsidR="007639B0" w:rsidRPr="001D501A">
        <w:rPr>
          <w:rStyle w:val="fontstyle01"/>
          <w:rFonts w:asciiTheme="majorBidi" w:hAnsiTheme="majorBidi" w:cstheme="majorBidi"/>
          <w:sz w:val="28"/>
          <w:szCs w:val="28"/>
        </w:rPr>
        <w:t>after pre</w:t>
      </w:r>
      <w:ins w:id="248" w:author="Maryam Zare" w:date="2021-10-26T11:49:00Z">
        <w:r>
          <w:rPr>
            <w:rStyle w:val="fontstyle01"/>
            <w:rFonts w:asciiTheme="majorBidi" w:hAnsiTheme="majorBidi" w:cstheme="majorBidi"/>
            <w:sz w:val="28"/>
            <w:szCs w:val="28"/>
          </w:rPr>
          <w:t>-</w:t>
        </w:r>
      </w:ins>
      <w:r w:rsidR="007639B0" w:rsidRPr="001D501A">
        <w:rPr>
          <w:rStyle w:val="fontstyle01"/>
          <w:rFonts w:asciiTheme="majorBidi" w:hAnsiTheme="majorBidi" w:cstheme="majorBidi"/>
          <w:sz w:val="28"/>
          <w:szCs w:val="28"/>
        </w:rPr>
        <w:t>processing</w:t>
      </w:r>
      <w:r w:rsidR="00893475" w:rsidRPr="001D501A">
        <w:rPr>
          <w:rStyle w:val="fontstyle01"/>
          <w:rFonts w:asciiTheme="majorBidi" w:hAnsiTheme="majorBidi" w:cstheme="majorBidi"/>
          <w:sz w:val="28"/>
          <w:szCs w:val="28"/>
          <w:lang w:bidi="fa-IR"/>
        </w:rPr>
        <w:t xml:space="preserve">. </w:t>
      </w:r>
      <w:r w:rsidR="00893475" w:rsidRPr="001D501A">
        <w:rPr>
          <w:rStyle w:val="fontstyle01"/>
          <w:rFonts w:asciiTheme="majorBidi" w:hAnsiTheme="majorBidi" w:cstheme="majorBidi"/>
          <w:sz w:val="28"/>
          <w:szCs w:val="28"/>
        </w:rPr>
        <w:t>We randomly</w:t>
      </w:r>
      <w:r w:rsidR="00893475" w:rsidRPr="001D501A">
        <w:rPr>
          <w:rFonts w:asciiTheme="majorBidi" w:hAnsiTheme="majorBidi" w:cstheme="majorBidi"/>
          <w:sz w:val="28"/>
          <w:szCs w:val="28"/>
        </w:rPr>
        <w:t xml:space="preserve"> </w:t>
      </w:r>
      <w:r w:rsidR="00893475" w:rsidRPr="001D501A">
        <w:rPr>
          <w:rStyle w:val="fontstyle01"/>
          <w:rFonts w:asciiTheme="majorBidi" w:hAnsiTheme="majorBidi" w:cstheme="majorBidi"/>
          <w:sz w:val="28"/>
          <w:szCs w:val="28"/>
        </w:rPr>
        <w:t xml:space="preserve">picked </w:t>
      </w:r>
      <w:r w:rsidR="00893475" w:rsidRPr="001D501A">
        <w:rPr>
          <w:rStyle w:val="fontstyle01"/>
          <w:rFonts w:asciiTheme="majorBidi" w:hAnsiTheme="majorBidi" w:cstheme="majorBidi"/>
          <w:color w:val="FF0000"/>
          <w:sz w:val="28"/>
          <w:szCs w:val="28"/>
        </w:rPr>
        <w:t>90%</w:t>
      </w:r>
      <w:r w:rsidR="00893475" w:rsidRPr="001D501A">
        <w:rPr>
          <w:rStyle w:val="fontstyle01"/>
          <w:rFonts w:asciiTheme="majorBidi" w:hAnsiTheme="majorBidi" w:cstheme="majorBidi"/>
          <w:sz w:val="28"/>
          <w:szCs w:val="28"/>
        </w:rPr>
        <w:t xml:space="preserve"> RNA chains (</w:t>
      </w:r>
      <w:r w:rsidR="00893475" w:rsidRPr="001D501A">
        <w:rPr>
          <w:rStyle w:val="fontstyle01"/>
          <w:rFonts w:asciiTheme="majorBidi" w:hAnsiTheme="majorBidi" w:cstheme="majorBidi"/>
          <w:color w:val="FF0000"/>
          <w:sz w:val="28"/>
          <w:szCs w:val="28"/>
        </w:rPr>
        <w:t>200</w:t>
      </w:r>
      <w:r w:rsidR="00893475" w:rsidRPr="001D501A">
        <w:rPr>
          <w:rStyle w:val="fontstyle01"/>
          <w:rFonts w:asciiTheme="majorBidi" w:hAnsiTheme="majorBidi" w:cstheme="majorBidi"/>
          <w:sz w:val="28"/>
          <w:szCs w:val="28"/>
        </w:rPr>
        <w:t xml:space="preserve"> </w:t>
      </w:r>
      <w:r w:rsidR="001D26C2" w:rsidRPr="001D501A">
        <w:rPr>
          <w:rStyle w:val="fontstyle01"/>
          <w:rFonts w:asciiTheme="majorBidi" w:hAnsiTheme="majorBidi" w:cstheme="majorBidi"/>
          <w:sz w:val="28"/>
          <w:szCs w:val="28"/>
        </w:rPr>
        <w:tab/>
      </w:r>
      <w:r w:rsidR="00893475" w:rsidRPr="001D501A">
        <w:rPr>
          <w:rStyle w:val="fontstyle01"/>
          <w:rFonts w:asciiTheme="majorBidi" w:hAnsiTheme="majorBidi" w:cstheme="majorBidi"/>
          <w:sz w:val="28"/>
          <w:szCs w:val="28"/>
        </w:rPr>
        <w:t xml:space="preserve">RNA chains) as </w:t>
      </w:r>
      <w:ins w:id="249" w:author="Maryam Zare" w:date="2021-10-26T11:55:00Z">
        <w:r>
          <w:rPr>
            <w:rStyle w:val="fontstyle01"/>
            <w:rFonts w:asciiTheme="majorBidi" w:hAnsiTheme="majorBidi" w:cstheme="majorBidi"/>
            <w:sz w:val="28"/>
            <w:szCs w:val="28"/>
          </w:rPr>
          <w:t xml:space="preserve">the </w:t>
        </w:r>
      </w:ins>
      <w:r w:rsidR="00893475" w:rsidRPr="001D501A">
        <w:rPr>
          <w:rStyle w:val="fontstyle01"/>
          <w:rFonts w:asciiTheme="majorBidi" w:hAnsiTheme="majorBidi" w:cstheme="majorBidi"/>
          <w:sz w:val="28"/>
          <w:szCs w:val="28"/>
        </w:rPr>
        <w:t>training data</w:t>
      </w:r>
      <w:r w:rsidR="001D501A" w:rsidRPr="001D501A">
        <w:rPr>
          <w:rStyle w:val="fontstyle01"/>
          <w:rFonts w:asciiTheme="majorBidi" w:hAnsiTheme="majorBidi" w:cstheme="majorBidi"/>
          <w:sz w:val="28"/>
          <w:szCs w:val="28"/>
        </w:rPr>
        <w:t>set</w:t>
      </w:r>
      <w:r w:rsidR="00893475" w:rsidRPr="001D501A">
        <w:rPr>
          <w:rStyle w:val="fontstyle01"/>
          <w:rFonts w:asciiTheme="majorBidi" w:hAnsiTheme="majorBidi" w:cstheme="majorBidi"/>
          <w:sz w:val="28"/>
          <w:szCs w:val="28"/>
        </w:rPr>
        <w:t xml:space="preserve"> (</w:t>
      </w:r>
      <w:proofErr w:type="spellStart"/>
      <w:r w:rsidR="00893475" w:rsidRPr="001D501A">
        <w:rPr>
          <w:rStyle w:val="fontstyle01"/>
          <w:rFonts w:asciiTheme="majorBidi" w:hAnsiTheme="majorBidi" w:cstheme="majorBidi"/>
          <w:sz w:val="28"/>
          <w:szCs w:val="28"/>
        </w:rPr>
        <w:t>TRdata</w:t>
      </w:r>
      <w:proofErr w:type="spellEnd"/>
      <w:r w:rsidR="00893475" w:rsidRPr="001D501A">
        <w:rPr>
          <w:rStyle w:val="fontstyle01"/>
          <w:rFonts w:asciiTheme="majorBidi" w:hAnsiTheme="majorBidi" w:cstheme="majorBidi"/>
          <w:sz w:val="28"/>
          <w:szCs w:val="28"/>
        </w:rPr>
        <w:t>)</w:t>
      </w:r>
      <w:del w:id="250" w:author="Maryam Zare" w:date="2021-10-26T11:55:00Z">
        <w:r w:rsidR="00893475" w:rsidRPr="001D501A" w:rsidDel="00FD382B">
          <w:rPr>
            <w:rStyle w:val="fontstyle01"/>
            <w:rFonts w:asciiTheme="majorBidi" w:hAnsiTheme="majorBidi" w:cstheme="majorBidi"/>
            <w:sz w:val="28"/>
            <w:szCs w:val="28"/>
          </w:rPr>
          <w:delText>,</w:delText>
        </w:r>
      </w:del>
      <w:r w:rsidR="00893475" w:rsidRPr="001D501A">
        <w:rPr>
          <w:rStyle w:val="fontstyle01"/>
          <w:rFonts w:asciiTheme="majorBidi" w:hAnsiTheme="majorBidi" w:cstheme="majorBidi"/>
          <w:sz w:val="28"/>
          <w:szCs w:val="28"/>
        </w:rPr>
        <w:t xml:space="preserve"> and the rest </w:t>
      </w:r>
      <w:r w:rsidR="00893475" w:rsidRPr="001D501A">
        <w:rPr>
          <w:rStyle w:val="fontstyle01"/>
          <w:rFonts w:asciiTheme="majorBidi" w:hAnsiTheme="majorBidi" w:cstheme="majorBidi"/>
          <w:color w:val="FF0000"/>
          <w:sz w:val="28"/>
          <w:szCs w:val="28"/>
        </w:rPr>
        <w:t>10%</w:t>
      </w:r>
      <w:r w:rsidR="00893475" w:rsidRPr="001D501A">
        <w:rPr>
          <w:rFonts w:asciiTheme="majorBidi" w:hAnsiTheme="majorBidi" w:cstheme="majorBidi"/>
          <w:sz w:val="28"/>
          <w:szCs w:val="28"/>
        </w:rPr>
        <w:t xml:space="preserve"> </w:t>
      </w:r>
      <w:r w:rsidR="00893475" w:rsidRPr="001D501A">
        <w:rPr>
          <w:rStyle w:val="fontstyle01"/>
          <w:rFonts w:asciiTheme="majorBidi" w:hAnsiTheme="majorBidi" w:cstheme="majorBidi"/>
          <w:sz w:val="28"/>
          <w:szCs w:val="28"/>
        </w:rPr>
        <w:t>(</w:t>
      </w:r>
      <w:r w:rsidR="00893475" w:rsidRPr="001D501A">
        <w:rPr>
          <w:rStyle w:val="fontstyle01"/>
          <w:rFonts w:asciiTheme="majorBidi" w:hAnsiTheme="majorBidi" w:cstheme="majorBidi"/>
          <w:color w:val="FF0000"/>
          <w:sz w:val="28"/>
          <w:szCs w:val="28"/>
        </w:rPr>
        <w:t>100</w:t>
      </w:r>
      <w:r w:rsidR="00893475" w:rsidRPr="001D501A">
        <w:rPr>
          <w:rStyle w:val="fontstyle01"/>
          <w:rFonts w:asciiTheme="majorBidi" w:hAnsiTheme="majorBidi" w:cstheme="majorBidi"/>
          <w:sz w:val="28"/>
          <w:szCs w:val="28"/>
        </w:rPr>
        <w:t xml:space="preserve"> RNA chains) as </w:t>
      </w:r>
      <w:ins w:id="251" w:author="Maryam Zare" w:date="2021-10-26T11:55:00Z">
        <w:r>
          <w:rPr>
            <w:rStyle w:val="fontstyle01"/>
            <w:rFonts w:asciiTheme="majorBidi" w:hAnsiTheme="majorBidi" w:cstheme="majorBidi"/>
            <w:sz w:val="28"/>
            <w:szCs w:val="28"/>
          </w:rPr>
          <w:t xml:space="preserve">the </w:t>
        </w:r>
      </w:ins>
      <w:r w:rsidR="00893475" w:rsidRPr="001D501A">
        <w:rPr>
          <w:rStyle w:val="fontstyle01"/>
          <w:rFonts w:asciiTheme="majorBidi" w:hAnsiTheme="majorBidi" w:cstheme="majorBidi"/>
          <w:sz w:val="28"/>
          <w:szCs w:val="28"/>
        </w:rPr>
        <w:t>validation data</w:t>
      </w:r>
      <w:r w:rsidR="001D501A" w:rsidRPr="001D501A">
        <w:rPr>
          <w:rStyle w:val="fontstyle01"/>
          <w:rFonts w:asciiTheme="majorBidi" w:hAnsiTheme="majorBidi" w:cstheme="majorBidi"/>
          <w:sz w:val="28"/>
          <w:szCs w:val="28"/>
        </w:rPr>
        <w:t>set</w:t>
      </w:r>
      <w:r w:rsidR="00893475" w:rsidRPr="001D501A">
        <w:rPr>
          <w:rStyle w:val="fontstyle01"/>
          <w:rFonts w:asciiTheme="majorBidi" w:hAnsiTheme="majorBidi" w:cstheme="majorBidi"/>
          <w:sz w:val="28"/>
          <w:szCs w:val="28"/>
        </w:rPr>
        <w:t xml:space="preserve"> (</w:t>
      </w:r>
      <w:proofErr w:type="spellStart"/>
      <w:r w:rsidR="00893475" w:rsidRPr="001D501A">
        <w:rPr>
          <w:rStyle w:val="fontstyle01"/>
          <w:rFonts w:asciiTheme="majorBidi" w:hAnsiTheme="majorBidi" w:cstheme="majorBidi"/>
          <w:sz w:val="28"/>
          <w:szCs w:val="28"/>
        </w:rPr>
        <w:t>VALdata</w:t>
      </w:r>
      <w:proofErr w:type="spellEnd"/>
      <w:r w:rsidR="00893475" w:rsidRPr="001D501A">
        <w:rPr>
          <w:rStyle w:val="fontstyle01"/>
          <w:rFonts w:asciiTheme="majorBidi" w:hAnsiTheme="majorBidi" w:cstheme="majorBidi"/>
          <w:sz w:val="28"/>
          <w:szCs w:val="28"/>
        </w:rPr>
        <w:t>).</w:t>
      </w:r>
    </w:p>
    <w:p w14:paraId="37BBBD55" w14:textId="1059B5C5" w:rsidR="00806648" w:rsidRPr="00A014EC" w:rsidRDefault="00F44728" w:rsidP="00F44728">
      <w:pPr>
        <w:spacing w:line="360" w:lineRule="auto"/>
        <w:jc w:val="both"/>
        <w:rPr>
          <w:rFonts w:ascii="Times New Roman" w:hAnsi="Times New Roman" w:cs="Times New Roman"/>
          <w:color w:val="000000"/>
          <w:sz w:val="28"/>
          <w:szCs w:val="28"/>
        </w:rPr>
      </w:pPr>
      <w:del w:id="252" w:author="Maryam Zare" w:date="2021-10-26T11:58:00Z">
        <w:r w:rsidDel="00FD382B">
          <w:rPr>
            <w:rStyle w:val="fontstyle01"/>
            <w:rFonts w:ascii="Times New Roman" w:hAnsi="Times New Roman" w:cs="Times New Roman"/>
            <w:sz w:val="28"/>
            <w:szCs w:val="28"/>
          </w:rPr>
          <w:delText xml:space="preserve">Recently, </w:delText>
        </w:r>
        <w:r w:rsidR="00D7473B" w:rsidDel="00FD382B">
          <w:rPr>
            <w:rStyle w:val="fontstyle01"/>
            <w:rFonts w:ascii="Times New Roman" w:hAnsi="Times New Roman" w:cs="Times New Roman"/>
            <w:sz w:val="28"/>
            <w:szCs w:val="28"/>
          </w:rPr>
          <w:delText>to</w:delText>
        </w:r>
      </w:del>
      <w:ins w:id="253" w:author="Maryam Zare" w:date="2021-10-26T11:58:00Z">
        <w:r w:rsidR="00FD382B">
          <w:rPr>
            <w:rStyle w:val="fontstyle01"/>
            <w:rFonts w:ascii="Times New Roman" w:hAnsi="Times New Roman" w:cs="Times New Roman"/>
            <w:sz w:val="28"/>
            <w:szCs w:val="28"/>
          </w:rPr>
          <w:t>T</w:t>
        </w:r>
      </w:ins>
      <w:ins w:id="254" w:author="Maryam Zare" w:date="2021-10-26T11:59:00Z">
        <w:r w:rsidR="00FD382B">
          <w:rPr>
            <w:rStyle w:val="fontstyle01"/>
            <w:rFonts w:ascii="Times New Roman" w:hAnsi="Times New Roman" w:cs="Times New Roman"/>
            <w:sz w:val="28"/>
            <w:szCs w:val="28"/>
          </w:rPr>
          <w:t>o</w:t>
        </w:r>
      </w:ins>
      <w:r>
        <w:rPr>
          <w:rStyle w:val="fontstyle01"/>
          <w:rFonts w:ascii="Times New Roman" w:hAnsi="Times New Roman" w:cs="Times New Roman"/>
          <w:sz w:val="28"/>
          <w:szCs w:val="28"/>
        </w:rPr>
        <w:t xml:space="preserve"> evaluate our model, </w:t>
      </w:r>
      <w:r w:rsidR="00A014EC">
        <w:rPr>
          <w:rStyle w:val="fontstyle01"/>
          <w:rFonts w:ascii="Times New Roman" w:hAnsi="Times New Roman" w:cs="Times New Roman"/>
          <w:sz w:val="28"/>
          <w:szCs w:val="28"/>
        </w:rPr>
        <w:t xml:space="preserve">we downloaded </w:t>
      </w:r>
      <w:r w:rsidR="00A014EC" w:rsidRPr="008C04E9">
        <w:rPr>
          <w:rStyle w:val="fontstyle01"/>
          <w:rFonts w:ascii="Times New Roman" w:hAnsi="Times New Roman" w:cs="Times New Roman"/>
          <w:sz w:val="28"/>
          <w:szCs w:val="28"/>
        </w:rPr>
        <w:t>“nrlist_3.178_4.0A”</w:t>
      </w:r>
      <w:r w:rsidR="00A014EC">
        <w:rPr>
          <w:rStyle w:val="fontstyle01"/>
          <w:rFonts w:ascii="Times New Roman" w:hAnsi="Times New Roman" w:cs="Times New Roman"/>
          <w:sz w:val="28"/>
          <w:szCs w:val="28"/>
        </w:rPr>
        <w:t xml:space="preserve"> from NDB. We found </w:t>
      </w:r>
      <w:r w:rsidR="00A014EC" w:rsidRPr="008C04E9">
        <w:rPr>
          <w:rFonts w:ascii="Times New Roman" w:hAnsi="Times New Roman" w:cs="Times New Roman"/>
          <w:color w:val="000000"/>
          <w:sz w:val="28"/>
          <w:szCs w:val="28"/>
          <w:shd w:val="clear" w:color="auto" w:fill="FFFFFF"/>
        </w:rPr>
        <w:t>33 RNA chains</w:t>
      </w:r>
      <w:r w:rsidR="00A014EC">
        <w:rPr>
          <w:rStyle w:val="fontstyle01"/>
          <w:rFonts w:ascii="Times New Roman" w:hAnsi="Times New Roman" w:cs="Times New Roman"/>
          <w:sz w:val="28"/>
          <w:szCs w:val="28"/>
        </w:rPr>
        <w:t xml:space="preserve"> in </w:t>
      </w:r>
      <w:r w:rsidR="00A014EC" w:rsidRPr="008C04E9">
        <w:rPr>
          <w:rStyle w:val="fontstyle01"/>
          <w:rFonts w:ascii="Times New Roman" w:hAnsi="Times New Roman" w:cs="Times New Roman"/>
          <w:sz w:val="28"/>
          <w:szCs w:val="28"/>
        </w:rPr>
        <w:t>“nrlist_3.178_4.0A</w:t>
      </w:r>
      <w:ins w:id="255" w:author="Maryam Zare" w:date="2021-10-26T11:59:00Z">
        <w:r w:rsidR="00FD382B">
          <w:rPr>
            <w:rStyle w:val="fontstyle01"/>
            <w:rFonts w:ascii="Times New Roman" w:hAnsi="Times New Roman" w:cs="Times New Roman"/>
            <w:sz w:val="28"/>
            <w:szCs w:val="28"/>
          </w:rPr>
          <w:t>,</w:t>
        </w:r>
      </w:ins>
      <w:r w:rsidR="00A014EC" w:rsidRPr="008C04E9">
        <w:rPr>
          <w:rStyle w:val="fontstyle01"/>
          <w:rFonts w:ascii="Times New Roman" w:hAnsi="Times New Roman" w:cs="Times New Roman"/>
          <w:sz w:val="28"/>
          <w:szCs w:val="28"/>
        </w:rPr>
        <w:t>”</w:t>
      </w:r>
      <w:r w:rsidR="00A014EC">
        <w:rPr>
          <w:rStyle w:val="fontstyle01"/>
          <w:rFonts w:ascii="Times New Roman" w:hAnsi="Times New Roman" w:cs="Times New Roman"/>
          <w:sz w:val="28"/>
          <w:szCs w:val="28"/>
        </w:rPr>
        <w:t xml:space="preserve"> which are not in </w:t>
      </w:r>
      <w:r w:rsidR="00A014EC">
        <w:rPr>
          <w:rFonts w:ascii="TimesNewRomanPSMT" w:hAnsi="TimesNewRomanPSMT"/>
          <w:color w:val="000000"/>
          <w:sz w:val="28"/>
          <w:szCs w:val="24"/>
        </w:rPr>
        <w:t>nrlist_3.149</w:t>
      </w:r>
      <w:r w:rsidR="00A014EC" w:rsidRPr="008C04E9">
        <w:rPr>
          <w:rFonts w:ascii="TimesNewRomanPSMT" w:hAnsi="TimesNewRomanPSMT"/>
          <w:color w:val="000000"/>
          <w:sz w:val="28"/>
          <w:szCs w:val="24"/>
        </w:rPr>
        <w:t>_4.0A</w:t>
      </w:r>
      <w:r w:rsidR="00A014EC">
        <w:rPr>
          <w:rFonts w:ascii="TimesNewRomanPSMT" w:hAnsi="TimesNewRomanPSMT"/>
          <w:color w:val="000000"/>
          <w:sz w:val="28"/>
          <w:szCs w:val="24"/>
        </w:rPr>
        <w:t>. After pre</w:t>
      </w:r>
      <w:ins w:id="256" w:author="Maryam Zare" w:date="2021-10-26T11:49:00Z">
        <w:r w:rsidR="00FD382B">
          <w:rPr>
            <w:rFonts w:ascii="TimesNewRomanPSMT" w:hAnsi="TimesNewRomanPSMT"/>
            <w:color w:val="000000"/>
            <w:sz w:val="28"/>
            <w:szCs w:val="24"/>
          </w:rPr>
          <w:t>-</w:t>
        </w:r>
      </w:ins>
      <w:del w:id="257" w:author="Maryam Zare" w:date="2021-10-26T11:48:00Z">
        <w:r w:rsidR="00A014EC" w:rsidDel="00FD382B">
          <w:rPr>
            <w:rFonts w:ascii="TimesNewRomanPSMT" w:hAnsi="TimesNewRomanPSMT"/>
            <w:color w:val="000000"/>
            <w:sz w:val="28"/>
            <w:szCs w:val="24"/>
          </w:rPr>
          <w:delText>-</w:delText>
        </w:r>
      </w:del>
      <w:r w:rsidR="00A014EC">
        <w:rPr>
          <w:rFonts w:ascii="TimesNewRomanPSMT" w:hAnsi="TimesNewRomanPSMT"/>
          <w:color w:val="000000"/>
          <w:sz w:val="28"/>
          <w:szCs w:val="24"/>
        </w:rPr>
        <w:t>pro</w:t>
      </w:r>
      <w:r w:rsidR="00A014EC">
        <w:rPr>
          <w:color w:val="000000"/>
          <w:sz w:val="28"/>
          <w:szCs w:val="24"/>
        </w:rPr>
        <w:t>cessing,</w:t>
      </w:r>
      <w:r w:rsidR="00A014EC">
        <w:rPr>
          <w:rStyle w:val="fontstyle01"/>
          <w:rFonts w:ascii="Times New Roman" w:hAnsi="Times New Roman" w:cs="Times New Roman"/>
          <w:sz w:val="28"/>
          <w:szCs w:val="28"/>
        </w:rPr>
        <w:t xml:space="preserve"> </w:t>
      </w:r>
      <w:r w:rsidR="00A014EC" w:rsidRPr="008C04E9">
        <w:rPr>
          <w:rFonts w:ascii="Times New Roman" w:hAnsi="Times New Roman" w:cs="Times New Roman"/>
          <w:color w:val="000000"/>
          <w:sz w:val="28"/>
          <w:szCs w:val="28"/>
          <w:shd w:val="clear" w:color="auto" w:fill="FFFFFF"/>
        </w:rPr>
        <w:t>82 RNA chains remain</w:t>
      </w:r>
      <w:ins w:id="258" w:author="Maryam Zare" w:date="2021-10-26T12:01:00Z">
        <w:r w:rsidR="00FD382B">
          <w:rPr>
            <w:rFonts w:ascii="Times New Roman" w:hAnsi="Times New Roman" w:cs="Times New Roman"/>
            <w:color w:val="000000"/>
            <w:sz w:val="28"/>
            <w:szCs w:val="28"/>
            <w:shd w:val="clear" w:color="auto" w:fill="FFFFFF"/>
          </w:rPr>
          <w:t>. We</w:t>
        </w:r>
      </w:ins>
      <w:r w:rsidR="00A014EC" w:rsidRPr="008C04E9">
        <w:rPr>
          <w:rFonts w:ascii="Times New Roman" w:hAnsi="Times New Roman" w:cs="Times New Roman"/>
          <w:color w:val="000000"/>
          <w:sz w:val="28"/>
          <w:szCs w:val="28"/>
          <w:shd w:val="clear" w:color="auto" w:fill="FFFFFF"/>
        </w:rPr>
        <w:t xml:space="preserve"> </w:t>
      </w:r>
      <w:del w:id="259" w:author="Maryam Zare" w:date="2021-10-26T12:00:00Z">
        <w:r w:rsidR="00A014EC" w:rsidRPr="008C04E9" w:rsidDel="00FD382B">
          <w:rPr>
            <w:rFonts w:ascii="Times New Roman" w:hAnsi="Times New Roman" w:cs="Times New Roman"/>
            <w:color w:val="000000"/>
            <w:sz w:val="28"/>
            <w:szCs w:val="28"/>
            <w:shd w:val="clear" w:color="auto" w:fill="FFFFFF"/>
          </w:rPr>
          <w:delText xml:space="preserve">after </w:delText>
        </w:r>
      </w:del>
      <w:r w:rsidR="00A014EC" w:rsidRPr="008C04E9">
        <w:rPr>
          <w:rFonts w:ascii="Times New Roman" w:hAnsi="Times New Roman" w:cs="Times New Roman"/>
          <w:color w:val="000000"/>
          <w:sz w:val="28"/>
          <w:szCs w:val="28"/>
          <w:shd w:val="clear" w:color="auto" w:fill="FFFFFF"/>
        </w:rPr>
        <w:t>separat</w:t>
      </w:r>
      <w:del w:id="260" w:author="Maryam Zare" w:date="2021-10-26T12:01:00Z">
        <w:r w:rsidR="00A014EC" w:rsidRPr="008C04E9" w:rsidDel="00FD382B">
          <w:rPr>
            <w:rFonts w:ascii="Times New Roman" w:hAnsi="Times New Roman" w:cs="Times New Roman"/>
            <w:color w:val="000000"/>
            <w:sz w:val="28"/>
            <w:szCs w:val="28"/>
            <w:shd w:val="clear" w:color="auto" w:fill="FFFFFF"/>
          </w:rPr>
          <w:delText>ing</w:delText>
        </w:r>
      </w:del>
      <w:ins w:id="261" w:author="Maryam Zare" w:date="2021-10-26T12:01:00Z">
        <w:r w:rsidR="00FD382B">
          <w:rPr>
            <w:rFonts w:ascii="Times New Roman" w:hAnsi="Times New Roman" w:cs="Times New Roman"/>
            <w:color w:val="000000"/>
            <w:sz w:val="28"/>
            <w:szCs w:val="28"/>
            <w:shd w:val="clear" w:color="auto" w:fill="FFFFFF"/>
          </w:rPr>
          <w:t>e</w:t>
        </w:r>
      </w:ins>
      <w:r w:rsidR="00A014EC" w:rsidRPr="008C04E9">
        <w:rPr>
          <w:rFonts w:ascii="Times New Roman" w:hAnsi="Times New Roman" w:cs="Times New Roman"/>
          <w:color w:val="000000"/>
          <w:sz w:val="28"/>
          <w:szCs w:val="28"/>
          <w:shd w:val="clear" w:color="auto" w:fill="FFFFFF"/>
        </w:rPr>
        <w:t xml:space="preserve"> these</w:t>
      </w:r>
      <w:ins w:id="262" w:author="Maryam Zare" w:date="2021-10-26T12:01:00Z">
        <w:r w:rsidR="00FD382B">
          <w:rPr>
            <w:rFonts w:ascii="Times New Roman" w:hAnsi="Times New Roman" w:cs="Times New Roman"/>
            <w:color w:val="000000"/>
            <w:sz w:val="28"/>
            <w:szCs w:val="28"/>
            <w:shd w:val="clear" w:color="auto" w:fill="FFFFFF"/>
          </w:rPr>
          <w:t xml:space="preserve"> chains</w:t>
        </w:r>
      </w:ins>
      <w:r w:rsidR="00A014EC" w:rsidRPr="008C04E9">
        <w:rPr>
          <w:rFonts w:ascii="Times New Roman" w:hAnsi="Times New Roman" w:cs="Times New Roman"/>
          <w:color w:val="000000"/>
          <w:sz w:val="28"/>
          <w:szCs w:val="28"/>
          <w:shd w:val="clear" w:color="auto" w:fill="FFFFFF"/>
        </w:rPr>
        <w:t xml:space="preserve"> into continuous chains</w:t>
      </w:r>
      <w:r w:rsidR="001D501A">
        <w:rPr>
          <w:rFonts w:ascii="Times New Roman" w:hAnsi="Times New Roman" w:cs="Times New Roman"/>
          <w:color w:val="000000"/>
          <w:sz w:val="28"/>
          <w:szCs w:val="28"/>
          <w:shd w:val="clear" w:color="auto" w:fill="FFFFFF"/>
        </w:rPr>
        <w:t xml:space="preserve"> </w:t>
      </w:r>
      <w:del w:id="263" w:author="Maryam Zare" w:date="2021-10-26T12:00:00Z">
        <w:r w:rsidR="001D501A" w:rsidDel="00FD382B">
          <w:rPr>
            <w:rFonts w:ascii="Times New Roman" w:hAnsi="Times New Roman" w:cs="Times New Roman"/>
            <w:color w:val="000000"/>
            <w:sz w:val="28"/>
            <w:szCs w:val="28"/>
            <w:shd w:val="clear" w:color="auto" w:fill="FFFFFF"/>
          </w:rPr>
          <w:delText>that used as</w:delText>
        </w:r>
      </w:del>
      <w:ins w:id="264" w:author="Maryam Zare" w:date="2021-10-26T12:00:00Z">
        <w:r w:rsidR="00FD382B">
          <w:rPr>
            <w:rFonts w:ascii="Times New Roman" w:hAnsi="Times New Roman" w:cs="Times New Roman"/>
            <w:color w:val="000000"/>
            <w:sz w:val="28"/>
            <w:szCs w:val="28"/>
            <w:shd w:val="clear" w:color="auto" w:fill="FFFFFF"/>
          </w:rPr>
          <w:t xml:space="preserve">to make </w:t>
        </w:r>
      </w:ins>
      <w:ins w:id="265" w:author="Maryam Zare" w:date="2021-10-26T12:01:00Z">
        <w:r w:rsidR="00FD382B">
          <w:rPr>
            <w:rFonts w:ascii="Times New Roman" w:hAnsi="Times New Roman" w:cs="Times New Roman"/>
            <w:color w:val="000000"/>
            <w:sz w:val="28"/>
            <w:szCs w:val="28"/>
            <w:shd w:val="clear" w:color="auto" w:fill="FFFFFF"/>
          </w:rPr>
          <w:t xml:space="preserve">a </w:t>
        </w:r>
      </w:ins>
      <w:del w:id="266" w:author="Maryam Zare" w:date="2021-10-26T12:00:00Z">
        <w:r w:rsidR="001D501A" w:rsidDel="00FD382B">
          <w:rPr>
            <w:rFonts w:ascii="Times New Roman" w:hAnsi="Times New Roman" w:cs="Times New Roman"/>
            <w:color w:val="000000"/>
            <w:sz w:val="28"/>
            <w:szCs w:val="28"/>
            <w:shd w:val="clear" w:color="auto" w:fill="FFFFFF"/>
          </w:rPr>
          <w:delText xml:space="preserve"> </w:delText>
        </w:r>
      </w:del>
      <w:r w:rsidR="001D501A">
        <w:rPr>
          <w:rFonts w:ascii="Times New Roman" w:hAnsi="Times New Roman" w:cs="Times New Roman"/>
          <w:color w:val="000000"/>
          <w:sz w:val="28"/>
          <w:szCs w:val="28"/>
          <w:shd w:val="clear" w:color="auto" w:fill="FFFFFF"/>
        </w:rPr>
        <w:t xml:space="preserve">test dataset </w:t>
      </w:r>
      <w:ins w:id="267" w:author="Maryam Zare" w:date="2021-10-26T12:01:00Z">
        <w:r w:rsidR="00FD382B">
          <w:rPr>
            <w:rFonts w:ascii="Times New Roman" w:hAnsi="Times New Roman" w:cs="Times New Roman"/>
            <w:color w:val="000000"/>
            <w:sz w:val="28"/>
            <w:szCs w:val="28"/>
            <w:shd w:val="clear" w:color="auto" w:fill="FFFFFF"/>
          </w:rPr>
          <w:t xml:space="preserve">named </w:t>
        </w:r>
      </w:ins>
      <w:del w:id="268" w:author="Maryam Zare" w:date="2021-10-26T12:01:00Z">
        <w:r w:rsidR="001D501A" w:rsidDel="00FD382B">
          <w:rPr>
            <w:rFonts w:ascii="Times New Roman" w:hAnsi="Times New Roman" w:cs="Times New Roman"/>
            <w:color w:val="000000"/>
            <w:sz w:val="28"/>
            <w:szCs w:val="28"/>
            <w:shd w:val="clear" w:color="auto" w:fill="FFFFFF"/>
          </w:rPr>
          <w:delText>(</w:delText>
        </w:r>
      </w:del>
      <w:proofErr w:type="spellStart"/>
      <w:r w:rsidR="001D501A">
        <w:rPr>
          <w:rFonts w:ascii="Times New Roman" w:hAnsi="Times New Roman" w:cs="Times New Roman"/>
          <w:color w:val="000000"/>
          <w:sz w:val="28"/>
          <w:szCs w:val="28"/>
          <w:shd w:val="clear" w:color="auto" w:fill="FFFFFF"/>
        </w:rPr>
        <w:t>TSdata</w:t>
      </w:r>
      <w:proofErr w:type="spellEnd"/>
      <w:del w:id="269" w:author="Maryam Zare" w:date="2021-10-26T12:01:00Z">
        <w:r w:rsidR="001D501A" w:rsidDel="00FD382B">
          <w:rPr>
            <w:rFonts w:ascii="Times New Roman" w:hAnsi="Times New Roman" w:cs="Times New Roman"/>
            <w:color w:val="000000"/>
            <w:sz w:val="28"/>
            <w:szCs w:val="28"/>
            <w:shd w:val="clear" w:color="auto" w:fill="FFFFFF"/>
          </w:rPr>
          <w:delText>)</w:delText>
        </w:r>
      </w:del>
      <w:r w:rsidR="001D501A">
        <w:rPr>
          <w:rFonts w:ascii="Times New Roman" w:hAnsi="Times New Roman" w:cs="Times New Roman"/>
          <w:color w:val="000000"/>
          <w:sz w:val="28"/>
          <w:szCs w:val="28"/>
          <w:shd w:val="clear" w:color="auto" w:fill="FFFFFF"/>
        </w:rPr>
        <w:t>.</w:t>
      </w:r>
    </w:p>
    <w:p w14:paraId="7B295D61" w14:textId="5F10C367" w:rsidR="00E67095" w:rsidRPr="00E67095" w:rsidRDefault="003034C8" w:rsidP="00581034">
      <w:pPr>
        <w:spacing w:line="360" w:lineRule="auto"/>
        <w:jc w:val="both"/>
        <w:rPr>
          <w:rStyle w:val="fontstyle01"/>
          <w:rFonts w:asciiTheme="majorBidi" w:hAnsiTheme="majorBidi" w:cstheme="majorBidi"/>
          <w:b/>
          <w:bCs/>
          <w:sz w:val="32"/>
          <w:szCs w:val="32"/>
          <w:u w:val="single"/>
          <w:rtl/>
          <w:lang w:bidi="fa-IR"/>
        </w:rPr>
      </w:pPr>
      <w:r>
        <w:rPr>
          <w:rStyle w:val="fontstyle01"/>
          <w:rFonts w:asciiTheme="majorBidi" w:hAnsiTheme="majorBidi" w:cstheme="majorBidi" w:hint="cs"/>
          <w:b/>
          <w:bCs/>
          <w:sz w:val="32"/>
          <w:szCs w:val="32"/>
          <w:u w:val="single"/>
          <w:rtl/>
          <w:lang w:bidi="fa-IR"/>
        </w:rPr>
        <w:t>استاد تا همین جا بخوانید لطفا! قسمت ریزالت</w:t>
      </w:r>
      <w:r w:rsidR="00DF592D">
        <w:rPr>
          <w:rStyle w:val="fontstyle01"/>
          <w:rFonts w:asciiTheme="majorBidi" w:hAnsiTheme="majorBidi" w:cstheme="majorBidi" w:hint="cs"/>
          <w:b/>
          <w:bCs/>
          <w:sz w:val="32"/>
          <w:szCs w:val="32"/>
          <w:u w:val="single"/>
          <w:rtl/>
          <w:lang w:bidi="fa-IR"/>
        </w:rPr>
        <w:t xml:space="preserve"> نیاز داره کامل تر بشه.</w:t>
      </w:r>
      <w:r w:rsidR="00DF592D">
        <w:rPr>
          <w:rStyle w:val="fontstyle01"/>
          <w:rFonts w:asciiTheme="majorBidi" w:hAnsiTheme="majorBidi" w:cstheme="majorBidi"/>
          <w:b/>
          <w:bCs/>
          <w:sz w:val="32"/>
          <w:szCs w:val="32"/>
          <w:u w:val="single"/>
          <w:lang w:bidi="fa-IR"/>
        </w:rPr>
        <w:t xml:space="preserve"> </w:t>
      </w:r>
    </w:p>
    <w:p w14:paraId="1D35D008" w14:textId="37BE12C1" w:rsidR="000F0715" w:rsidRDefault="00861252" w:rsidP="000F0715">
      <w:pPr>
        <w:spacing w:line="360" w:lineRule="auto"/>
        <w:jc w:val="both"/>
        <w:rPr>
          <w:rFonts w:asciiTheme="majorBidi" w:hAnsiTheme="majorBidi" w:cstheme="majorBidi"/>
          <w:b/>
          <w:bCs/>
          <w:sz w:val="36"/>
          <w:szCs w:val="36"/>
        </w:rPr>
      </w:pPr>
      <w:r>
        <w:rPr>
          <w:rFonts w:asciiTheme="majorBidi" w:hAnsiTheme="majorBidi" w:cstheme="majorBidi"/>
          <w:b/>
          <w:bCs/>
          <w:noProof/>
          <w:sz w:val="36"/>
          <w:szCs w:val="36"/>
        </w:rPr>
        <mc:AlternateContent>
          <mc:Choice Requires="wps">
            <w:drawing>
              <wp:anchor distT="0" distB="0" distL="114300" distR="114300" simplePos="0" relativeHeight="251659264" behindDoc="0" locked="0" layoutInCell="1" allowOverlap="1" wp14:anchorId="5E1EC74C" wp14:editId="501C9B10">
                <wp:simplePos x="0" y="0"/>
                <wp:positionH relativeFrom="column">
                  <wp:posOffset>-31898</wp:posOffset>
                </wp:positionH>
                <wp:positionV relativeFrom="paragraph">
                  <wp:posOffset>246956</wp:posOffset>
                </wp:positionV>
                <wp:extent cx="6166884" cy="21265"/>
                <wp:effectExtent l="0" t="0" r="24765" b="36195"/>
                <wp:wrapNone/>
                <wp:docPr id="3" name="Straight Connector 3"/>
                <wp:cNvGraphicFramePr/>
                <a:graphic xmlns:a="http://schemas.openxmlformats.org/drawingml/2006/main">
                  <a:graphicData uri="http://schemas.microsoft.com/office/word/2010/wordprocessingShape">
                    <wps:wsp>
                      <wps:cNvCnPr/>
                      <wps:spPr>
                        <a:xfrm flipV="1">
                          <a:off x="0" y="0"/>
                          <a:ext cx="6166884" cy="21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D938C2"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5pt,19.45pt" to="483.1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" strokecolor="#5b9bd5 [3204]" strokeweight=".5pt">
                <v:stroke joinstyle="miter"/>
              </v:line>
            </w:pict>
          </mc:Fallback>
        </mc:AlternateContent>
      </w:r>
      <w:r w:rsidR="00E67095">
        <w:rPr>
          <w:rFonts w:asciiTheme="majorBidi" w:hAnsiTheme="majorBidi" w:cstheme="majorBidi"/>
          <w:b/>
          <w:bCs/>
          <w:sz w:val="36"/>
          <w:szCs w:val="36"/>
        </w:rPr>
        <w:t xml:space="preserve">3 </w:t>
      </w:r>
      <w:r w:rsidRPr="00861252">
        <w:rPr>
          <w:rFonts w:asciiTheme="majorBidi" w:hAnsiTheme="majorBidi" w:cstheme="majorBidi"/>
          <w:b/>
          <w:bCs/>
          <w:sz w:val="36"/>
          <w:szCs w:val="36"/>
        </w:rPr>
        <w:t>Results</w:t>
      </w:r>
    </w:p>
    <w:p w14:paraId="11E25041" w14:textId="113D8405" w:rsidR="000F0715" w:rsidRPr="000F0715" w:rsidRDefault="000F0715" w:rsidP="000F0715">
      <w:pPr>
        <w:spacing w:line="360" w:lineRule="auto"/>
        <w:jc w:val="both"/>
        <w:rPr>
          <w:rFonts w:asciiTheme="majorBidi" w:hAnsiTheme="majorBidi" w:cstheme="majorBidi"/>
          <w:b/>
          <w:bCs/>
          <w:sz w:val="36"/>
          <w:szCs w:val="36"/>
        </w:rPr>
      </w:pPr>
      <w:r w:rsidRPr="000F0715">
        <w:rPr>
          <w:rStyle w:val="fontstyle01"/>
          <w:rFonts w:asciiTheme="majorBidi" w:hAnsiTheme="majorBidi" w:cstheme="majorBidi"/>
          <w:sz w:val="28"/>
          <w:szCs w:val="28"/>
        </w:rPr>
        <w:t xml:space="preserve">In this part, we first describe the Implementation Details. Then, </w:t>
      </w:r>
      <w:commentRangeStart w:id="270"/>
      <w:r w:rsidRPr="000F0715">
        <w:rPr>
          <w:rStyle w:val="fontstyle01"/>
          <w:rFonts w:asciiTheme="majorBidi" w:hAnsiTheme="majorBidi" w:cstheme="majorBidi"/>
          <w:sz w:val="28"/>
          <w:szCs w:val="28"/>
        </w:rPr>
        <w:t>w</w:t>
      </w:r>
      <w:r w:rsidR="00477237">
        <w:rPr>
          <w:rStyle w:val="fontstyle01"/>
          <w:rFonts w:asciiTheme="majorBidi" w:hAnsiTheme="majorBidi" w:cstheme="majorBidi"/>
          <w:sz w:val="28"/>
          <w:szCs w:val="28"/>
        </w:rPr>
        <w:t xml:space="preserve">e </w:t>
      </w:r>
      <w:r w:rsidR="00514648">
        <w:rPr>
          <w:rStyle w:val="fontstyle01"/>
          <w:rFonts w:asciiTheme="majorBidi" w:hAnsiTheme="majorBidi" w:cstheme="majorBidi"/>
          <w:sz w:val="28"/>
          <w:szCs w:val="28"/>
        </w:rPr>
        <w:t>expl</w:t>
      </w:r>
      <w:r w:rsidR="003B304D">
        <w:rPr>
          <w:rStyle w:val="fontstyle01"/>
          <w:rFonts w:asciiTheme="majorBidi" w:hAnsiTheme="majorBidi" w:cstheme="majorBidi"/>
          <w:sz w:val="28"/>
          <w:szCs w:val="28"/>
        </w:rPr>
        <w:t>ain</w:t>
      </w:r>
      <w:r w:rsidR="003034C8">
        <w:rPr>
          <w:rStyle w:val="fontstyle01"/>
          <w:rFonts w:asciiTheme="majorBidi" w:hAnsiTheme="majorBidi" w:cstheme="majorBidi"/>
          <w:sz w:val="28"/>
          <w:szCs w:val="28"/>
        </w:rPr>
        <w:t xml:space="preserve"> </w:t>
      </w:r>
      <w:commentRangeEnd w:id="270"/>
      <w:r w:rsidR="003B304D">
        <w:rPr>
          <w:rStyle w:val="CommentReference"/>
        </w:rPr>
        <w:commentReference w:id="270"/>
      </w:r>
      <w:r w:rsidR="003034C8">
        <w:rPr>
          <w:rStyle w:val="fontstyle01"/>
          <w:rFonts w:asciiTheme="majorBidi" w:hAnsiTheme="majorBidi" w:cstheme="majorBidi"/>
          <w:sz w:val="28"/>
          <w:szCs w:val="28"/>
        </w:rPr>
        <w:t>accuracy of our model and finally result of predicting sequence of one R</w:t>
      </w:r>
      <w:r w:rsidR="003B304D">
        <w:rPr>
          <w:rStyle w:val="fontstyle01"/>
          <w:rFonts w:asciiTheme="majorBidi" w:hAnsiTheme="majorBidi" w:cstheme="majorBidi"/>
          <w:sz w:val="28"/>
          <w:szCs w:val="28"/>
        </w:rPr>
        <w:t>NA as a case study is explained</w:t>
      </w:r>
      <w:r w:rsidR="003034C8">
        <w:rPr>
          <w:rStyle w:val="fontstyle01"/>
          <w:rFonts w:asciiTheme="majorBidi" w:hAnsiTheme="majorBidi" w:cstheme="majorBidi"/>
          <w:sz w:val="28"/>
          <w:szCs w:val="28"/>
        </w:rPr>
        <w:t>.</w:t>
      </w:r>
    </w:p>
    <w:p w14:paraId="2751921E" w14:textId="790A7ADA" w:rsidR="0050709D" w:rsidRPr="001E37B0" w:rsidRDefault="0050709D" w:rsidP="00477237">
      <w:pPr>
        <w:pStyle w:val="Heading3"/>
        <w:shd w:val="clear" w:color="auto" w:fill="FFFFFF"/>
        <w:spacing w:line="360" w:lineRule="auto"/>
        <w:textAlignment w:val="baseline"/>
        <w:rPr>
          <w:rFonts w:asciiTheme="majorBidi" w:hAnsiTheme="majorBidi"/>
          <w:b/>
          <w:bCs/>
          <w:color w:val="auto"/>
          <w:sz w:val="32"/>
          <w:szCs w:val="32"/>
        </w:rPr>
      </w:pPr>
      <w:r w:rsidRPr="001E37B0">
        <w:rPr>
          <w:rFonts w:asciiTheme="majorBidi" w:hAnsiTheme="majorBidi"/>
          <w:b/>
          <w:bCs/>
          <w:color w:val="auto"/>
          <w:sz w:val="32"/>
          <w:szCs w:val="32"/>
        </w:rPr>
        <w:t>3</w:t>
      </w:r>
      <w:r w:rsidR="000F0715">
        <w:rPr>
          <w:rFonts w:asciiTheme="majorBidi" w:hAnsiTheme="majorBidi"/>
          <w:b/>
          <w:bCs/>
          <w:color w:val="auto"/>
          <w:sz w:val="32"/>
          <w:szCs w:val="32"/>
        </w:rPr>
        <w:t>.1</w:t>
      </w:r>
      <w:r w:rsidRPr="001E37B0">
        <w:rPr>
          <w:rFonts w:asciiTheme="majorBidi" w:hAnsiTheme="majorBidi"/>
          <w:b/>
          <w:bCs/>
          <w:color w:val="auto"/>
          <w:sz w:val="32"/>
          <w:szCs w:val="32"/>
        </w:rPr>
        <w:t xml:space="preserve"> </w:t>
      </w:r>
      <w:r w:rsidR="00477237">
        <w:rPr>
          <w:rFonts w:asciiTheme="majorBidi" w:hAnsiTheme="majorBidi"/>
          <w:b/>
          <w:bCs/>
          <w:color w:val="auto"/>
          <w:sz w:val="32"/>
          <w:szCs w:val="32"/>
        </w:rPr>
        <w:t>Implementation Details</w:t>
      </w:r>
    </w:p>
    <w:p w14:paraId="7F5F5566" w14:textId="35670D44" w:rsidR="0050709D" w:rsidRPr="00806648" w:rsidRDefault="0050709D" w:rsidP="004E0CC8">
      <w:pPr>
        <w:spacing w:line="360" w:lineRule="auto"/>
        <w:jc w:val="both"/>
        <w:rPr>
          <w:rStyle w:val="fontstyle01"/>
          <w:rFonts w:asciiTheme="majorBidi" w:hAnsiTheme="majorBidi" w:cstheme="majorBidi"/>
          <w:sz w:val="28"/>
          <w:szCs w:val="28"/>
          <w:rtl/>
        </w:rPr>
      </w:pPr>
      <w:r w:rsidRPr="00806648">
        <w:rPr>
          <w:rStyle w:val="fontstyle01"/>
          <w:rFonts w:asciiTheme="majorBidi" w:hAnsiTheme="majorBidi" w:cstheme="majorBidi"/>
          <w:sz w:val="28"/>
          <w:szCs w:val="28"/>
        </w:rPr>
        <w:t>Our resulting networks are summarized in Table 3. The</w:t>
      </w:r>
      <w:r w:rsidRPr="00806648">
        <w:rPr>
          <w:rFonts w:asciiTheme="majorBidi" w:hAnsiTheme="majorBidi" w:cstheme="majorBidi"/>
          <w:color w:val="131413"/>
          <w:sz w:val="28"/>
          <w:szCs w:val="28"/>
          <w:rtl/>
        </w:rPr>
        <w:t xml:space="preserve"> </w:t>
      </w:r>
      <w:r w:rsidRPr="00806648">
        <w:rPr>
          <w:rStyle w:val="fontstyle01"/>
          <w:rFonts w:asciiTheme="majorBidi" w:hAnsiTheme="majorBidi" w:cstheme="majorBidi"/>
          <w:sz w:val="28"/>
          <w:szCs w:val="28"/>
        </w:rPr>
        <w:t>deep 3D convolutional neural network begins with a</w:t>
      </w:r>
      <w:r w:rsidRPr="00806648">
        <w:rPr>
          <w:rFonts w:asciiTheme="majorBidi" w:hAnsiTheme="majorBidi" w:cstheme="majorBidi"/>
          <w:color w:val="131413"/>
          <w:sz w:val="28"/>
          <w:szCs w:val="28"/>
        </w:rPr>
        <w:t xml:space="preserve"> </w:t>
      </w:r>
      <w:r w:rsidRPr="00806648">
        <w:rPr>
          <w:rStyle w:val="fontstyle01"/>
          <w:rFonts w:asciiTheme="majorBidi" w:hAnsiTheme="majorBidi" w:cstheme="majorBidi"/>
          <w:sz w:val="28"/>
          <w:szCs w:val="28"/>
        </w:rPr>
        <w:t>3D convolutional layer, followed by three sequential alternat</w:t>
      </w:r>
      <w:r>
        <w:rPr>
          <w:rStyle w:val="fontstyle01"/>
          <w:rFonts w:asciiTheme="majorBidi" w:hAnsiTheme="majorBidi" w:cstheme="majorBidi"/>
          <w:sz w:val="28"/>
          <w:szCs w:val="28"/>
        </w:rPr>
        <w:t>ing 3D convolutional and 3D max-</w:t>
      </w:r>
      <w:r w:rsidRPr="00806648">
        <w:rPr>
          <w:rStyle w:val="fontstyle01"/>
          <w:rFonts w:asciiTheme="majorBidi" w:hAnsiTheme="majorBidi" w:cstheme="majorBidi"/>
          <w:sz w:val="28"/>
          <w:szCs w:val="28"/>
        </w:rPr>
        <w:t>pooling layers,</w:t>
      </w:r>
      <w:r w:rsidRPr="00806648">
        <w:rPr>
          <w:rFonts w:asciiTheme="majorBidi" w:hAnsiTheme="majorBidi" w:cstheme="majorBidi"/>
          <w:color w:val="131413"/>
          <w:sz w:val="28"/>
          <w:szCs w:val="28"/>
        </w:rPr>
        <w:t xml:space="preserve"> </w:t>
      </w:r>
      <w:r w:rsidRPr="00806648">
        <w:rPr>
          <w:rStyle w:val="fontstyle01"/>
          <w:rFonts w:asciiTheme="majorBidi" w:hAnsiTheme="majorBidi" w:cstheme="majorBidi"/>
          <w:sz w:val="28"/>
          <w:szCs w:val="28"/>
        </w:rPr>
        <w:t>continued with two fully-connected layers, and ends</w:t>
      </w:r>
      <w:r w:rsidRPr="00806648">
        <w:rPr>
          <w:rFonts w:asciiTheme="majorBidi" w:hAnsiTheme="majorBidi" w:cstheme="majorBidi"/>
          <w:color w:val="131413"/>
          <w:sz w:val="28"/>
          <w:szCs w:val="28"/>
          <w:rtl/>
        </w:rPr>
        <w:t xml:space="preserve"> </w:t>
      </w:r>
      <w:r w:rsidRPr="00806648">
        <w:rPr>
          <w:rStyle w:val="fontstyle01"/>
          <w:rFonts w:asciiTheme="majorBidi" w:hAnsiTheme="majorBidi" w:cstheme="majorBidi"/>
          <w:sz w:val="28"/>
          <w:szCs w:val="28"/>
        </w:rPr>
        <w:t>w</w:t>
      </w:r>
      <w:r w:rsidR="004E0CC8">
        <w:rPr>
          <w:rStyle w:val="fontstyle01"/>
          <w:rFonts w:asciiTheme="majorBidi" w:hAnsiTheme="majorBidi" w:cstheme="majorBidi"/>
          <w:sz w:val="28"/>
          <w:szCs w:val="28"/>
        </w:rPr>
        <w:t>ith a SoftMax classifier layer.</w:t>
      </w:r>
    </w:p>
    <w:p w14:paraId="075C155B" w14:textId="77777777" w:rsidR="0050709D" w:rsidRDefault="0050709D" w:rsidP="0050709D">
      <w:pPr>
        <w:pStyle w:val="Caption"/>
        <w:keepNext/>
        <w:jc w:val="center"/>
      </w:pPr>
      <w:r>
        <w:t xml:space="preserve">Table </w:t>
      </w:r>
      <w:fldSimple w:instr=" SEQ Table \* ARABIC ">
        <w:r>
          <w:rPr>
            <w:noProof/>
          </w:rPr>
          <w:t>1</w:t>
        </w:r>
      </w:fldSimple>
      <w:r>
        <w:t xml:space="preserve"> 3D CNN network architecture</w:t>
      </w:r>
    </w:p>
    <w:tbl>
      <w:tblPr>
        <w:tblStyle w:val="PlainTable2"/>
        <w:tblW w:w="0" w:type="auto"/>
        <w:tblLook w:val="04A0" w:firstRow="1" w:lastRow="0" w:firstColumn="1" w:lastColumn="0" w:noHBand="0" w:noVBand="1"/>
      </w:tblPr>
      <w:tblGrid>
        <w:gridCol w:w="2700"/>
        <w:gridCol w:w="1974"/>
        <w:gridCol w:w="2338"/>
        <w:gridCol w:w="2338"/>
      </w:tblGrid>
      <w:tr w:rsidR="0050709D" w14:paraId="4CAD74FD" w14:textId="77777777" w:rsidTr="007B394A">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700" w:type="dxa"/>
            <w:vMerge w:val="restart"/>
            <w:tcBorders>
              <w:top w:val="single" w:sz="4" w:space="0" w:color="7F7F7F" w:themeColor="text1" w:themeTint="80"/>
            </w:tcBorders>
            <w:vAlign w:val="center"/>
          </w:tcPr>
          <w:p w14:paraId="72ABFBBA" w14:textId="77777777" w:rsidR="0050709D" w:rsidRPr="00560DA6" w:rsidRDefault="0050709D" w:rsidP="007B394A">
            <w:pPr>
              <w:spacing w:line="360" w:lineRule="auto"/>
              <w:rPr>
                <w:rStyle w:val="fontstyle01"/>
                <w:rFonts w:asciiTheme="majorBidi" w:hAnsiTheme="majorBidi" w:cstheme="majorBidi"/>
                <w:sz w:val="28"/>
                <w:szCs w:val="28"/>
              </w:rPr>
            </w:pPr>
            <w:r w:rsidRPr="00560DA6">
              <w:rPr>
                <w:rStyle w:val="fontstyle01"/>
                <w:rFonts w:asciiTheme="majorBidi" w:hAnsiTheme="majorBidi" w:cstheme="majorBidi"/>
                <w:b w:val="0"/>
                <w:bCs w:val="0"/>
                <w:sz w:val="28"/>
                <w:szCs w:val="28"/>
              </w:rPr>
              <w:t>stage</w:t>
            </w:r>
          </w:p>
        </w:tc>
        <w:tc>
          <w:tcPr>
            <w:tcW w:w="1974" w:type="dxa"/>
          </w:tcPr>
          <w:p w14:paraId="4AE50D33" w14:textId="77777777" w:rsidR="0050709D" w:rsidRPr="00F22A28" w:rsidRDefault="0050709D" w:rsidP="007B394A">
            <w:pPr>
              <w:spacing w:line="360" w:lineRule="auto"/>
              <w:jc w:val="both"/>
              <w:cnfStyle w:val="100000000000" w:firstRow="1" w:lastRow="0" w:firstColumn="0" w:lastColumn="0" w:oddVBand="0" w:evenVBand="0" w:oddHBand="0" w:evenHBand="0" w:firstRowFirstColumn="0" w:firstRowLastColumn="0" w:lastRowFirstColumn="0" w:lastRowLastColumn="0"/>
              <w:rPr>
                <w:rStyle w:val="fontstyle01"/>
                <w:rFonts w:asciiTheme="majorBidi" w:hAnsiTheme="majorBidi" w:cstheme="majorBidi"/>
                <w:b w:val="0"/>
                <w:bCs w:val="0"/>
                <w:sz w:val="28"/>
                <w:szCs w:val="28"/>
              </w:rPr>
            </w:pPr>
            <w:r w:rsidRPr="00E26408">
              <w:rPr>
                <w:rStyle w:val="fontstyle01"/>
                <w:rFonts w:asciiTheme="majorBidi" w:hAnsiTheme="majorBidi" w:cstheme="majorBidi"/>
                <w:b w:val="0"/>
                <w:bCs w:val="0"/>
                <w:sz w:val="24"/>
                <w:szCs w:val="24"/>
              </w:rPr>
              <w:t>3DCNN</w:t>
            </w:r>
          </w:p>
        </w:tc>
        <w:tc>
          <w:tcPr>
            <w:tcW w:w="2338" w:type="dxa"/>
          </w:tcPr>
          <w:p w14:paraId="50383677" w14:textId="77777777" w:rsidR="0050709D" w:rsidRDefault="0050709D" w:rsidP="007B394A">
            <w:pPr>
              <w:spacing w:line="360" w:lineRule="auto"/>
              <w:jc w:val="both"/>
              <w:cnfStyle w:val="100000000000" w:firstRow="1" w:lastRow="0" w:firstColumn="0" w:lastColumn="0" w:oddVBand="0" w:evenVBand="0" w:oddHBand="0" w:evenHBand="0" w:firstRowFirstColumn="0" w:firstRowLastColumn="0" w:lastRowFirstColumn="0" w:lastRowLastColumn="0"/>
              <w:rPr>
                <w:rStyle w:val="fontstyle01"/>
                <w:rFonts w:asciiTheme="majorBidi" w:hAnsiTheme="majorBidi" w:cstheme="majorBidi"/>
                <w:sz w:val="28"/>
                <w:szCs w:val="28"/>
              </w:rPr>
            </w:pPr>
          </w:p>
        </w:tc>
        <w:tc>
          <w:tcPr>
            <w:tcW w:w="2338" w:type="dxa"/>
          </w:tcPr>
          <w:p w14:paraId="178E6460" w14:textId="77777777" w:rsidR="0050709D" w:rsidRDefault="0050709D" w:rsidP="007B394A">
            <w:pPr>
              <w:spacing w:line="360" w:lineRule="auto"/>
              <w:jc w:val="both"/>
              <w:cnfStyle w:val="100000000000" w:firstRow="1" w:lastRow="0" w:firstColumn="0" w:lastColumn="0" w:oddVBand="0" w:evenVBand="0" w:oddHBand="0" w:evenHBand="0" w:firstRowFirstColumn="0" w:firstRowLastColumn="0" w:lastRowFirstColumn="0" w:lastRowLastColumn="0"/>
              <w:rPr>
                <w:rStyle w:val="fontstyle01"/>
                <w:rFonts w:asciiTheme="majorBidi" w:hAnsiTheme="majorBidi" w:cstheme="majorBidi"/>
                <w:sz w:val="28"/>
                <w:szCs w:val="28"/>
              </w:rPr>
            </w:pPr>
          </w:p>
        </w:tc>
      </w:tr>
      <w:tr w:rsidR="0050709D" w14:paraId="7FE69F09" w14:textId="77777777" w:rsidTr="007B3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vMerge/>
            <w:tcBorders>
              <w:bottom w:val="single" w:sz="4" w:space="0" w:color="auto"/>
            </w:tcBorders>
          </w:tcPr>
          <w:p w14:paraId="356DFE01" w14:textId="77777777" w:rsidR="0050709D" w:rsidRDefault="0050709D" w:rsidP="007B394A">
            <w:pPr>
              <w:spacing w:line="360" w:lineRule="auto"/>
              <w:jc w:val="both"/>
              <w:rPr>
                <w:rStyle w:val="fontstyle01"/>
                <w:rFonts w:asciiTheme="majorBidi" w:hAnsiTheme="majorBidi" w:cstheme="majorBidi"/>
                <w:sz w:val="28"/>
                <w:szCs w:val="28"/>
              </w:rPr>
            </w:pPr>
          </w:p>
        </w:tc>
        <w:tc>
          <w:tcPr>
            <w:tcW w:w="1974" w:type="dxa"/>
            <w:tcBorders>
              <w:bottom w:val="single" w:sz="4" w:space="0" w:color="auto"/>
            </w:tcBorders>
          </w:tcPr>
          <w:p w14:paraId="57B63C03" w14:textId="77777777" w:rsidR="0050709D" w:rsidRDefault="0050709D" w:rsidP="007B394A">
            <w:pPr>
              <w:spacing w:line="360" w:lineRule="auto"/>
              <w:jc w:val="both"/>
              <w:cnfStyle w:val="000000100000" w:firstRow="0" w:lastRow="0" w:firstColumn="0" w:lastColumn="0" w:oddVBand="0" w:evenVBand="0" w:oddHBand="1" w:evenHBand="0" w:firstRowFirstColumn="0" w:firstRowLastColumn="0" w:lastRowFirstColumn="0" w:lastRowLastColumn="0"/>
              <w:rPr>
                <w:rStyle w:val="fontstyle01"/>
                <w:rFonts w:asciiTheme="majorBidi" w:hAnsiTheme="majorBidi" w:cstheme="majorBidi"/>
                <w:sz w:val="28"/>
                <w:szCs w:val="28"/>
              </w:rPr>
            </w:pPr>
            <w:r>
              <w:rPr>
                <w:rStyle w:val="fontstyle01"/>
                <w:rFonts w:asciiTheme="majorBidi" w:hAnsiTheme="majorBidi" w:cstheme="majorBidi"/>
                <w:sz w:val="28"/>
                <w:szCs w:val="28"/>
              </w:rPr>
              <w:t>layer</w:t>
            </w:r>
          </w:p>
        </w:tc>
        <w:tc>
          <w:tcPr>
            <w:tcW w:w="2338" w:type="dxa"/>
            <w:tcBorders>
              <w:bottom w:val="single" w:sz="4" w:space="0" w:color="auto"/>
            </w:tcBorders>
          </w:tcPr>
          <w:p w14:paraId="05291C28" w14:textId="77777777" w:rsidR="0050709D" w:rsidRDefault="0050709D" w:rsidP="007B394A">
            <w:pPr>
              <w:spacing w:line="360" w:lineRule="auto"/>
              <w:jc w:val="both"/>
              <w:cnfStyle w:val="000000100000" w:firstRow="0" w:lastRow="0" w:firstColumn="0" w:lastColumn="0" w:oddVBand="0" w:evenVBand="0" w:oddHBand="1" w:evenHBand="0" w:firstRowFirstColumn="0" w:firstRowLastColumn="0" w:lastRowFirstColumn="0" w:lastRowLastColumn="0"/>
              <w:rPr>
                <w:rStyle w:val="fontstyle01"/>
                <w:rFonts w:asciiTheme="majorBidi" w:hAnsiTheme="majorBidi" w:cstheme="majorBidi"/>
                <w:sz w:val="28"/>
                <w:szCs w:val="28"/>
              </w:rPr>
            </w:pPr>
            <w:r>
              <w:rPr>
                <w:rStyle w:val="fontstyle01"/>
                <w:rFonts w:asciiTheme="majorBidi" w:hAnsiTheme="majorBidi" w:cstheme="majorBidi"/>
                <w:sz w:val="28"/>
                <w:szCs w:val="28"/>
              </w:rPr>
              <w:t>size</w:t>
            </w:r>
          </w:p>
        </w:tc>
        <w:tc>
          <w:tcPr>
            <w:tcW w:w="2338" w:type="dxa"/>
            <w:tcBorders>
              <w:bottom w:val="single" w:sz="4" w:space="0" w:color="auto"/>
            </w:tcBorders>
          </w:tcPr>
          <w:p w14:paraId="1529CE93" w14:textId="77777777" w:rsidR="0050709D" w:rsidRDefault="0050709D" w:rsidP="007B394A">
            <w:pPr>
              <w:spacing w:line="360" w:lineRule="auto"/>
              <w:jc w:val="both"/>
              <w:cnfStyle w:val="000000100000" w:firstRow="0" w:lastRow="0" w:firstColumn="0" w:lastColumn="0" w:oddVBand="0" w:evenVBand="0" w:oddHBand="1" w:evenHBand="0" w:firstRowFirstColumn="0" w:firstRowLastColumn="0" w:lastRowFirstColumn="0" w:lastRowLastColumn="0"/>
              <w:rPr>
                <w:rStyle w:val="fontstyle01"/>
                <w:rFonts w:asciiTheme="majorBidi" w:hAnsiTheme="majorBidi" w:cstheme="majorBidi"/>
                <w:sz w:val="28"/>
                <w:szCs w:val="28"/>
              </w:rPr>
            </w:pPr>
            <w:r w:rsidRPr="00E26408">
              <w:rPr>
                <w:rStyle w:val="fontstyle01"/>
                <w:rFonts w:asciiTheme="majorBidi" w:hAnsiTheme="majorBidi" w:cstheme="majorBidi"/>
                <w:sz w:val="24"/>
                <w:szCs w:val="24"/>
              </w:rPr>
              <w:t>Output volume</w:t>
            </w:r>
          </w:p>
        </w:tc>
      </w:tr>
      <w:tr w:rsidR="0050709D" w14:paraId="28EF06D4" w14:textId="77777777" w:rsidTr="007B394A">
        <w:trPr>
          <w:trHeight w:val="576"/>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auto"/>
              <w:bottom w:val="nil"/>
            </w:tcBorders>
          </w:tcPr>
          <w:p w14:paraId="4D7020F8" w14:textId="77777777" w:rsidR="0050709D" w:rsidRPr="00F22A28" w:rsidRDefault="0050709D" w:rsidP="007B394A">
            <w:pPr>
              <w:spacing w:line="360" w:lineRule="auto"/>
              <w:jc w:val="both"/>
              <w:rPr>
                <w:rStyle w:val="fontstyle01"/>
                <w:rFonts w:asciiTheme="majorBidi" w:hAnsiTheme="majorBidi" w:cstheme="majorBidi"/>
                <w:b w:val="0"/>
                <w:bCs w:val="0"/>
                <w:sz w:val="28"/>
                <w:szCs w:val="28"/>
              </w:rPr>
            </w:pPr>
            <w:r w:rsidRPr="00F22A28">
              <w:rPr>
                <w:rStyle w:val="fontstyle01"/>
                <w:rFonts w:asciiTheme="majorBidi" w:hAnsiTheme="majorBidi" w:cstheme="majorBidi"/>
                <w:b w:val="0"/>
                <w:bCs w:val="0"/>
                <w:sz w:val="22"/>
                <w:szCs w:val="22"/>
              </w:rPr>
              <w:t>Feature extraction stage</w:t>
            </w:r>
          </w:p>
        </w:tc>
        <w:tc>
          <w:tcPr>
            <w:tcW w:w="1974" w:type="dxa"/>
            <w:tcBorders>
              <w:top w:val="single" w:sz="4" w:space="0" w:color="auto"/>
              <w:bottom w:val="nil"/>
            </w:tcBorders>
          </w:tcPr>
          <w:p w14:paraId="61AD97F1" w14:textId="77777777" w:rsidR="0050709D" w:rsidRPr="00F3245A" w:rsidRDefault="0050709D" w:rsidP="007B394A">
            <w:pPr>
              <w:spacing w:line="360" w:lineRule="auto"/>
              <w:jc w:val="both"/>
              <w:cnfStyle w:val="000000000000" w:firstRow="0" w:lastRow="0" w:firstColumn="0" w:lastColumn="0" w:oddVBand="0" w:evenVBand="0" w:oddHBand="0" w:evenHBand="0" w:firstRowFirstColumn="0" w:firstRowLastColumn="0" w:lastRowFirstColumn="0" w:lastRowLastColumn="0"/>
              <w:rPr>
                <w:rStyle w:val="fontstyle01"/>
                <w:rFonts w:asciiTheme="majorBidi" w:hAnsiTheme="majorBidi" w:cstheme="majorBidi"/>
                <w:sz w:val="22"/>
                <w:szCs w:val="22"/>
              </w:rPr>
            </w:pPr>
            <w:r w:rsidRPr="00F3245A">
              <w:rPr>
                <w:rStyle w:val="fontstyle01"/>
                <w:rFonts w:asciiTheme="majorBidi" w:hAnsiTheme="majorBidi" w:cstheme="majorBidi"/>
                <w:sz w:val="22"/>
                <w:szCs w:val="22"/>
              </w:rPr>
              <w:t>input</w:t>
            </w:r>
          </w:p>
        </w:tc>
        <w:tc>
          <w:tcPr>
            <w:tcW w:w="2338" w:type="dxa"/>
            <w:tcBorders>
              <w:top w:val="single" w:sz="4" w:space="0" w:color="auto"/>
              <w:bottom w:val="nil"/>
            </w:tcBorders>
          </w:tcPr>
          <w:p w14:paraId="5BAAEE30" w14:textId="77777777" w:rsidR="0050709D" w:rsidRDefault="0050709D" w:rsidP="007B394A">
            <w:pPr>
              <w:spacing w:line="360" w:lineRule="auto"/>
              <w:jc w:val="both"/>
              <w:cnfStyle w:val="000000000000" w:firstRow="0" w:lastRow="0" w:firstColumn="0" w:lastColumn="0" w:oddVBand="0" w:evenVBand="0" w:oddHBand="0" w:evenHBand="0" w:firstRowFirstColumn="0" w:firstRowLastColumn="0" w:lastRowFirstColumn="0" w:lastRowLastColumn="0"/>
              <w:rPr>
                <w:rStyle w:val="fontstyle01"/>
                <w:rFonts w:asciiTheme="majorBidi" w:hAnsiTheme="majorBidi" w:cstheme="majorBidi"/>
                <w:sz w:val="28"/>
                <w:szCs w:val="28"/>
              </w:rPr>
            </w:pPr>
          </w:p>
        </w:tc>
        <w:tc>
          <w:tcPr>
            <w:tcW w:w="2338" w:type="dxa"/>
            <w:tcBorders>
              <w:top w:val="single" w:sz="4" w:space="0" w:color="auto"/>
              <w:bottom w:val="nil"/>
            </w:tcBorders>
          </w:tcPr>
          <w:p w14:paraId="47808805" w14:textId="77777777" w:rsidR="0050709D" w:rsidRPr="00F3245A" w:rsidRDefault="0050709D" w:rsidP="007B394A">
            <w:pPr>
              <w:spacing w:line="360" w:lineRule="auto"/>
              <w:jc w:val="both"/>
              <w:cnfStyle w:val="000000000000" w:firstRow="0" w:lastRow="0" w:firstColumn="0" w:lastColumn="0" w:oddVBand="0" w:evenVBand="0" w:oddHBand="0" w:evenHBand="0" w:firstRowFirstColumn="0" w:firstRowLastColumn="0" w:lastRowFirstColumn="0" w:lastRowLastColumn="0"/>
              <w:rPr>
                <w:rStyle w:val="fontstyle01"/>
                <w:rFonts w:asciiTheme="majorBidi" w:hAnsiTheme="majorBidi" w:cstheme="majorBidi"/>
                <w:sz w:val="22"/>
                <w:szCs w:val="22"/>
              </w:rPr>
            </w:pPr>
            <w:r>
              <w:rPr>
                <w:rStyle w:val="fontstyle01"/>
                <w:rFonts w:asciiTheme="majorBidi" w:hAnsiTheme="majorBidi" w:cstheme="majorBidi"/>
                <w:sz w:val="22"/>
                <w:szCs w:val="22"/>
              </w:rPr>
              <w:t>32</w:t>
            </w:r>
            <m:oMath>
              <m:r>
                <w:rPr>
                  <w:rStyle w:val="fontstyle01"/>
                  <w:rFonts w:ascii="Cambria Math" w:hAnsi="Cambria Math" w:cstheme="majorBidi"/>
                  <w:sz w:val="22"/>
                  <w:szCs w:val="22"/>
                </w:rPr>
                <m:t>×</m:t>
              </m:r>
            </m:oMath>
            <w:r>
              <w:rPr>
                <w:rStyle w:val="fontstyle01"/>
                <w:rFonts w:asciiTheme="majorBidi" w:hAnsiTheme="majorBidi" w:cstheme="majorBidi"/>
                <w:sz w:val="22"/>
                <w:szCs w:val="22"/>
              </w:rPr>
              <w:t>32</w:t>
            </w:r>
            <m:oMath>
              <m:r>
                <w:rPr>
                  <w:rStyle w:val="fontstyle01"/>
                  <w:rFonts w:ascii="Cambria Math" w:hAnsi="Cambria Math" w:cstheme="majorBidi"/>
                  <w:sz w:val="22"/>
                  <w:szCs w:val="22"/>
                </w:rPr>
                <m:t>×</m:t>
              </m:r>
            </m:oMath>
            <w:r>
              <w:rPr>
                <w:rStyle w:val="fontstyle01"/>
                <w:rFonts w:asciiTheme="majorBidi" w:hAnsiTheme="majorBidi" w:cstheme="majorBidi"/>
                <w:sz w:val="22"/>
                <w:szCs w:val="22"/>
              </w:rPr>
              <w:t>32</w:t>
            </w:r>
            <m:oMath>
              <m:r>
                <w:rPr>
                  <w:rStyle w:val="fontstyle01"/>
                  <w:rFonts w:ascii="Cambria Math" w:hAnsi="Cambria Math" w:cstheme="majorBidi"/>
                  <w:sz w:val="22"/>
                  <w:szCs w:val="22"/>
                </w:rPr>
                <m:t>×</m:t>
              </m:r>
            </m:oMath>
            <w:r>
              <w:rPr>
                <w:rStyle w:val="fontstyle01"/>
                <w:rFonts w:asciiTheme="majorBidi" w:hAnsiTheme="majorBidi" w:cstheme="majorBidi"/>
                <w:sz w:val="22"/>
                <w:szCs w:val="22"/>
              </w:rPr>
              <w:t>1</w:t>
            </w:r>
          </w:p>
        </w:tc>
      </w:tr>
      <w:tr w:rsidR="0050709D" w14:paraId="7024BA02" w14:textId="77777777" w:rsidTr="007B394A">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700" w:type="dxa"/>
            <w:tcBorders>
              <w:top w:val="nil"/>
              <w:bottom w:val="nil"/>
            </w:tcBorders>
          </w:tcPr>
          <w:p w14:paraId="74E5B2C7" w14:textId="77777777" w:rsidR="0050709D" w:rsidRDefault="0050709D" w:rsidP="007B394A">
            <w:pPr>
              <w:spacing w:line="360" w:lineRule="auto"/>
              <w:jc w:val="both"/>
              <w:rPr>
                <w:rStyle w:val="fontstyle01"/>
                <w:rFonts w:asciiTheme="majorBidi" w:hAnsiTheme="majorBidi" w:cstheme="majorBidi"/>
                <w:sz w:val="28"/>
                <w:szCs w:val="28"/>
              </w:rPr>
            </w:pPr>
          </w:p>
        </w:tc>
        <w:tc>
          <w:tcPr>
            <w:tcW w:w="1974" w:type="dxa"/>
            <w:tcBorders>
              <w:top w:val="nil"/>
              <w:bottom w:val="nil"/>
            </w:tcBorders>
          </w:tcPr>
          <w:p w14:paraId="2B086C3D" w14:textId="77777777" w:rsidR="0050709D" w:rsidRPr="00F3245A" w:rsidRDefault="0050709D" w:rsidP="007B394A">
            <w:pPr>
              <w:spacing w:line="360" w:lineRule="auto"/>
              <w:jc w:val="both"/>
              <w:cnfStyle w:val="000000100000" w:firstRow="0" w:lastRow="0" w:firstColumn="0" w:lastColumn="0" w:oddVBand="0" w:evenVBand="0" w:oddHBand="1" w:evenHBand="0" w:firstRowFirstColumn="0" w:firstRowLastColumn="0" w:lastRowFirstColumn="0" w:lastRowLastColumn="0"/>
              <w:rPr>
                <w:rStyle w:val="fontstyle01"/>
                <w:rFonts w:asciiTheme="majorBidi" w:hAnsiTheme="majorBidi" w:cstheme="majorBidi"/>
                <w:sz w:val="22"/>
                <w:szCs w:val="22"/>
              </w:rPr>
            </w:pPr>
            <w:r w:rsidRPr="00F3245A">
              <w:rPr>
                <w:rStyle w:val="fontstyle01"/>
                <w:rFonts w:asciiTheme="majorBidi" w:hAnsiTheme="majorBidi" w:cstheme="majorBidi"/>
                <w:sz w:val="22"/>
                <w:szCs w:val="22"/>
              </w:rPr>
              <w:t>3D-CONV</w:t>
            </w:r>
          </w:p>
        </w:tc>
        <w:tc>
          <w:tcPr>
            <w:tcW w:w="2338" w:type="dxa"/>
            <w:tcBorders>
              <w:top w:val="nil"/>
              <w:bottom w:val="nil"/>
            </w:tcBorders>
          </w:tcPr>
          <w:p w14:paraId="7D2D2205" w14:textId="77777777" w:rsidR="0050709D" w:rsidRPr="00F3245A" w:rsidRDefault="0050709D" w:rsidP="007B394A">
            <w:pPr>
              <w:spacing w:line="360" w:lineRule="auto"/>
              <w:jc w:val="both"/>
              <w:cnfStyle w:val="000000100000" w:firstRow="0" w:lastRow="0" w:firstColumn="0" w:lastColumn="0" w:oddVBand="0" w:evenVBand="0" w:oddHBand="1" w:evenHBand="0" w:firstRowFirstColumn="0" w:firstRowLastColumn="0" w:lastRowFirstColumn="0" w:lastRowLastColumn="0"/>
              <w:rPr>
                <w:rStyle w:val="fontstyle01"/>
                <w:rFonts w:asciiTheme="majorBidi" w:hAnsiTheme="majorBidi" w:cstheme="majorBidi"/>
                <w:sz w:val="22"/>
                <w:szCs w:val="22"/>
              </w:rPr>
            </w:pPr>
            <w:r w:rsidRPr="00F3245A">
              <w:rPr>
                <w:rStyle w:val="fontstyle01"/>
                <w:rFonts w:asciiTheme="majorBidi" w:hAnsiTheme="majorBidi" w:cstheme="majorBidi"/>
                <w:sz w:val="22"/>
                <w:szCs w:val="22"/>
              </w:rPr>
              <w:t>2*2*2</w:t>
            </w:r>
            <w:r>
              <w:rPr>
                <w:rStyle w:val="fontstyle01"/>
                <w:rFonts w:asciiTheme="majorBidi" w:hAnsiTheme="majorBidi" w:cstheme="majorBidi"/>
                <w:sz w:val="22"/>
                <w:szCs w:val="22"/>
              </w:rPr>
              <w:t xml:space="preserve"> 512 filters</w:t>
            </w:r>
          </w:p>
        </w:tc>
        <w:tc>
          <w:tcPr>
            <w:tcW w:w="2338" w:type="dxa"/>
            <w:tcBorders>
              <w:top w:val="nil"/>
              <w:bottom w:val="nil"/>
            </w:tcBorders>
          </w:tcPr>
          <w:p w14:paraId="477F0D0E" w14:textId="77777777" w:rsidR="0050709D" w:rsidRPr="00F20292" w:rsidRDefault="0050709D" w:rsidP="007B394A">
            <w:pPr>
              <w:spacing w:line="360" w:lineRule="auto"/>
              <w:jc w:val="both"/>
              <w:cnfStyle w:val="000000100000" w:firstRow="0" w:lastRow="0" w:firstColumn="0" w:lastColumn="0" w:oddVBand="0" w:evenVBand="0" w:oddHBand="1" w:evenHBand="0" w:firstRowFirstColumn="0" w:firstRowLastColumn="0" w:lastRowFirstColumn="0" w:lastRowLastColumn="0"/>
              <w:rPr>
                <w:rStyle w:val="fontstyle01"/>
                <w:rFonts w:asciiTheme="majorBidi" w:hAnsiTheme="majorBidi" w:cstheme="majorBidi"/>
                <w:sz w:val="22"/>
                <w:szCs w:val="22"/>
              </w:rPr>
            </w:pPr>
            <w:r>
              <w:rPr>
                <w:rStyle w:val="fontstyle01"/>
                <w:rFonts w:asciiTheme="majorBidi" w:hAnsiTheme="majorBidi" w:cstheme="majorBidi"/>
                <w:sz w:val="22"/>
                <w:szCs w:val="22"/>
              </w:rPr>
              <w:t>31</w:t>
            </w:r>
            <m:oMath>
              <m:r>
                <w:rPr>
                  <w:rStyle w:val="fontstyle01"/>
                  <w:rFonts w:ascii="Cambria Math" w:hAnsi="Cambria Math" w:cstheme="majorBidi"/>
                  <w:sz w:val="22"/>
                  <w:szCs w:val="22"/>
                </w:rPr>
                <m:t>×</m:t>
              </m:r>
            </m:oMath>
            <w:r>
              <w:rPr>
                <w:rStyle w:val="fontstyle01"/>
                <w:rFonts w:asciiTheme="majorBidi" w:hAnsiTheme="majorBidi" w:cstheme="majorBidi"/>
                <w:sz w:val="22"/>
                <w:szCs w:val="22"/>
              </w:rPr>
              <w:t>31</w:t>
            </w:r>
            <m:oMath>
              <m:r>
                <w:rPr>
                  <w:rStyle w:val="fontstyle01"/>
                  <w:rFonts w:ascii="Cambria Math" w:hAnsi="Cambria Math" w:cstheme="majorBidi"/>
                  <w:sz w:val="22"/>
                  <w:szCs w:val="22"/>
                </w:rPr>
                <m:t>×</m:t>
              </m:r>
            </m:oMath>
            <w:r>
              <w:rPr>
                <w:rStyle w:val="fontstyle01"/>
                <w:rFonts w:asciiTheme="majorBidi" w:hAnsiTheme="majorBidi" w:cstheme="majorBidi"/>
                <w:sz w:val="22"/>
                <w:szCs w:val="22"/>
              </w:rPr>
              <w:t>31</w:t>
            </w:r>
            <m:oMath>
              <m:r>
                <w:rPr>
                  <w:rStyle w:val="fontstyle01"/>
                  <w:rFonts w:ascii="Cambria Math" w:hAnsi="Cambria Math" w:cstheme="majorBidi"/>
                  <w:sz w:val="22"/>
                  <w:szCs w:val="22"/>
                </w:rPr>
                <m:t>×</m:t>
              </m:r>
            </m:oMath>
            <w:r w:rsidRPr="00F20292">
              <w:rPr>
                <w:rStyle w:val="fontstyle01"/>
                <w:rFonts w:asciiTheme="majorBidi" w:hAnsiTheme="majorBidi" w:cstheme="majorBidi"/>
                <w:sz w:val="22"/>
                <w:szCs w:val="22"/>
              </w:rPr>
              <w:t>32</w:t>
            </w:r>
          </w:p>
        </w:tc>
      </w:tr>
      <w:tr w:rsidR="0050709D" w14:paraId="5758EE3B" w14:textId="77777777" w:rsidTr="007B394A">
        <w:trPr>
          <w:trHeight w:val="576"/>
        </w:trPr>
        <w:tc>
          <w:tcPr>
            <w:cnfStyle w:val="001000000000" w:firstRow="0" w:lastRow="0" w:firstColumn="1" w:lastColumn="0" w:oddVBand="0" w:evenVBand="0" w:oddHBand="0" w:evenHBand="0" w:firstRowFirstColumn="0" w:firstRowLastColumn="0" w:lastRowFirstColumn="0" w:lastRowLastColumn="0"/>
            <w:tcW w:w="2700" w:type="dxa"/>
            <w:tcBorders>
              <w:top w:val="nil"/>
              <w:bottom w:val="nil"/>
            </w:tcBorders>
          </w:tcPr>
          <w:p w14:paraId="4C00DC75" w14:textId="77777777" w:rsidR="0050709D" w:rsidRDefault="0050709D" w:rsidP="007B394A">
            <w:pPr>
              <w:spacing w:line="360" w:lineRule="auto"/>
              <w:jc w:val="both"/>
              <w:rPr>
                <w:rStyle w:val="fontstyle01"/>
                <w:rFonts w:asciiTheme="majorBidi" w:hAnsiTheme="majorBidi" w:cstheme="majorBidi"/>
                <w:sz w:val="28"/>
                <w:szCs w:val="28"/>
              </w:rPr>
            </w:pPr>
          </w:p>
        </w:tc>
        <w:tc>
          <w:tcPr>
            <w:tcW w:w="1974" w:type="dxa"/>
            <w:tcBorders>
              <w:top w:val="nil"/>
              <w:bottom w:val="nil"/>
            </w:tcBorders>
          </w:tcPr>
          <w:p w14:paraId="5816468D" w14:textId="77777777" w:rsidR="0050709D" w:rsidRDefault="0050709D" w:rsidP="007B394A">
            <w:pPr>
              <w:spacing w:line="360" w:lineRule="auto"/>
              <w:jc w:val="both"/>
              <w:cnfStyle w:val="000000000000" w:firstRow="0" w:lastRow="0" w:firstColumn="0" w:lastColumn="0" w:oddVBand="0" w:evenVBand="0" w:oddHBand="0" w:evenHBand="0" w:firstRowFirstColumn="0" w:firstRowLastColumn="0" w:lastRowFirstColumn="0" w:lastRowLastColumn="0"/>
              <w:rPr>
                <w:rStyle w:val="fontstyle01"/>
                <w:rFonts w:asciiTheme="majorBidi" w:hAnsiTheme="majorBidi" w:cstheme="majorBidi"/>
                <w:sz w:val="28"/>
                <w:szCs w:val="28"/>
              </w:rPr>
            </w:pPr>
            <w:r w:rsidRPr="00F3245A">
              <w:rPr>
                <w:rStyle w:val="fontstyle01"/>
                <w:rFonts w:asciiTheme="majorBidi" w:hAnsiTheme="majorBidi" w:cstheme="majorBidi"/>
                <w:sz w:val="22"/>
                <w:szCs w:val="22"/>
              </w:rPr>
              <w:t>3D-CONV</w:t>
            </w:r>
          </w:p>
        </w:tc>
        <w:tc>
          <w:tcPr>
            <w:tcW w:w="2338" w:type="dxa"/>
            <w:tcBorders>
              <w:top w:val="nil"/>
              <w:bottom w:val="nil"/>
            </w:tcBorders>
          </w:tcPr>
          <w:p w14:paraId="699D6517" w14:textId="77777777" w:rsidR="0050709D" w:rsidRDefault="0050709D" w:rsidP="007B394A">
            <w:pPr>
              <w:spacing w:line="360" w:lineRule="auto"/>
              <w:jc w:val="both"/>
              <w:cnfStyle w:val="000000000000" w:firstRow="0" w:lastRow="0" w:firstColumn="0" w:lastColumn="0" w:oddVBand="0" w:evenVBand="0" w:oddHBand="0" w:evenHBand="0" w:firstRowFirstColumn="0" w:firstRowLastColumn="0" w:lastRowFirstColumn="0" w:lastRowLastColumn="0"/>
              <w:rPr>
                <w:rStyle w:val="fontstyle01"/>
                <w:rFonts w:asciiTheme="majorBidi" w:hAnsiTheme="majorBidi" w:cstheme="majorBidi"/>
                <w:sz w:val="28"/>
                <w:szCs w:val="28"/>
              </w:rPr>
            </w:pPr>
            <w:r w:rsidRPr="00F3245A">
              <w:rPr>
                <w:rStyle w:val="fontstyle01"/>
                <w:rFonts w:asciiTheme="majorBidi" w:hAnsiTheme="majorBidi" w:cstheme="majorBidi"/>
                <w:sz w:val="22"/>
                <w:szCs w:val="22"/>
              </w:rPr>
              <w:t>2*2*2</w:t>
            </w:r>
            <w:r>
              <w:rPr>
                <w:rStyle w:val="fontstyle01"/>
                <w:rFonts w:asciiTheme="majorBidi" w:hAnsiTheme="majorBidi" w:cstheme="majorBidi"/>
                <w:sz w:val="22"/>
                <w:szCs w:val="22"/>
              </w:rPr>
              <w:t xml:space="preserve"> 256 filters</w:t>
            </w:r>
          </w:p>
        </w:tc>
        <w:tc>
          <w:tcPr>
            <w:tcW w:w="2338" w:type="dxa"/>
            <w:tcBorders>
              <w:top w:val="nil"/>
              <w:bottom w:val="nil"/>
            </w:tcBorders>
          </w:tcPr>
          <w:p w14:paraId="563C0356" w14:textId="77777777" w:rsidR="0050709D" w:rsidRPr="00F20292" w:rsidRDefault="0050709D" w:rsidP="007B394A">
            <w:pPr>
              <w:spacing w:line="360" w:lineRule="auto"/>
              <w:jc w:val="both"/>
              <w:cnfStyle w:val="000000000000" w:firstRow="0" w:lastRow="0" w:firstColumn="0" w:lastColumn="0" w:oddVBand="0" w:evenVBand="0" w:oddHBand="0" w:evenHBand="0" w:firstRowFirstColumn="0" w:firstRowLastColumn="0" w:lastRowFirstColumn="0" w:lastRowLastColumn="0"/>
              <w:rPr>
                <w:rStyle w:val="fontstyle01"/>
                <w:rFonts w:asciiTheme="majorBidi" w:hAnsiTheme="majorBidi" w:cstheme="majorBidi"/>
                <w:sz w:val="22"/>
                <w:szCs w:val="22"/>
              </w:rPr>
            </w:pPr>
            <w:r>
              <w:rPr>
                <w:rStyle w:val="fontstyle01"/>
                <w:rFonts w:asciiTheme="majorBidi" w:hAnsiTheme="majorBidi" w:cstheme="majorBidi"/>
                <w:sz w:val="22"/>
                <w:szCs w:val="22"/>
              </w:rPr>
              <w:t>30</w:t>
            </w:r>
            <m:oMath>
              <m:r>
                <w:rPr>
                  <w:rStyle w:val="fontstyle01"/>
                  <w:rFonts w:ascii="Cambria Math" w:hAnsi="Cambria Math" w:cstheme="majorBidi"/>
                  <w:sz w:val="22"/>
                  <w:szCs w:val="22"/>
                </w:rPr>
                <m:t>×</m:t>
              </m:r>
            </m:oMath>
            <w:r>
              <w:rPr>
                <w:rStyle w:val="fontstyle01"/>
                <w:rFonts w:asciiTheme="majorBidi" w:hAnsiTheme="majorBidi" w:cstheme="majorBidi"/>
                <w:sz w:val="22"/>
                <w:szCs w:val="22"/>
              </w:rPr>
              <w:t>30</w:t>
            </w:r>
            <m:oMath>
              <m:r>
                <w:rPr>
                  <w:rStyle w:val="fontstyle01"/>
                  <w:rFonts w:ascii="Cambria Math" w:hAnsi="Cambria Math" w:cstheme="majorBidi"/>
                  <w:sz w:val="22"/>
                  <w:szCs w:val="22"/>
                </w:rPr>
                <m:t>×</m:t>
              </m:r>
            </m:oMath>
            <w:r w:rsidRPr="00F20292">
              <w:rPr>
                <w:rStyle w:val="fontstyle01"/>
                <w:rFonts w:asciiTheme="majorBidi" w:hAnsiTheme="majorBidi" w:cstheme="majorBidi"/>
                <w:sz w:val="22"/>
                <w:szCs w:val="22"/>
              </w:rPr>
              <w:t>3</w:t>
            </w:r>
            <w:r>
              <w:rPr>
                <w:rStyle w:val="fontstyle01"/>
                <w:rFonts w:asciiTheme="majorBidi" w:hAnsiTheme="majorBidi" w:cstheme="majorBidi"/>
                <w:sz w:val="22"/>
                <w:szCs w:val="22"/>
              </w:rPr>
              <w:t>0</w:t>
            </w:r>
            <m:oMath>
              <m:r>
                <w:rPr>
                  <w:rStyle w:val="fontstyle01"/>
                  <w:rFonts w:ascii="Cambria Math" w:hAnsi="Cambria Math" w:cstheme="majorBidi"/>
                  <w:sz w:val="22"/>
                  <w:szCs w:val="22"/>
                </w:rPr>
                <m:t>×</m:t>
              </m:r>
            </m:oMath>
            <w:r w:rsidRPr="00F20292">
              <w:rPr>
                <w:rStyle w:val="fontstyle01"/>
                <w:rFonts w:asciiTheme="majorBidi" w:hAnsiTheme="majorBidi" w:cstheme="majorBidi"/>
                <w:sz w:val="22"/>
                <w:szCs w:val="22"/>
              </w:rPr>
              <w:t>32</w:t>
            </w:r>
          </w:p>
        </w:tc>
      </w:tr>
      <w:tr w:rsidR="0050709D" w14:paraId="2509CEAB" w14:textId="77777777" w:rsidTr="007B394A">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700" w:type="dxa"/>
            <w:tcBorders>
              <w:top w:val="nil"/>
              <w:bottom w:val="nil"/>
            </w:tcBorders>
          </w:tcPr>
          <w:p w14:paraId="09B82E2B" w14:textId="77777777" w:rsidR="0050709D" w:rsidRDefault="0050709D" w:rsidP="007B394A">
            <w:pPr>
              <w:spacing w:line="360" w:lineRule="auto"/>
              <w:jc w:val="both"/>
              <w:rPr>
                <w:rStyle w:val="fontstyle01"/>
                <w:rFonts w:asciiTheme="majorBidi" w:hAnsiTheme="majorBidi" w:cstheme="majorBidi"/>
                <w:sz w:val="28"/>
                <w:szCs w:val="28"/>
              </w:rPr>
            </w:pPr>
          </w:p>
        </w:tc>
        <w:tc>
          <w:tcPr>
            <w:tcW w:w="1974" w:type="dxa"/>
            <w:tcBorders>
              <w:top w:val="nil"/>
              <w:bottom w:val="nil"/>
            </w:tcBorders>
          </w:tcPr>
          <w:p w14:paraId="79CFEE33" w14:textId="77777777" w:rsidR="0050709D" w:rsidRDefault="0050709D" w:rsidP="007B394A">
            <w:pPr>
              <w:spacing w:line="360" w:lineRule="auto"/>
              <w:jc w:val="both"/>
              <w:cnfStyle w:val="000000100000" w:firstRow="0" w:lastRow="0" w:firstColumn="0" w:lastColumn="0" w:oddVBand="0" w:evenVBand="0" w:oddHBand="1" w:evenHBand="0" w:firstRowFirstColumn="0" w:firstRowLastColumn="0" w:lastRowFirstColumn="0" w:lastRowLastColumn="0"/>
              <w:rPr>
                <w:rStyle w:val="fontstyle01"/>
                <w:rFonts w:asciiTheme="majorBidi" w:hAnsiTheme="majorBidi" w:cstheme="majorBidi"/>
                <w:sz w:val="28"/>
                <w:szCs w:val="28"/>
              </w:rPr>
            </w:pPr>
            <w:r w:rsidRPr="00F3245A">
              <w:rPr>
                <w:rStyle w:val="fontstyle01"/>
                <w:rFonts w:asciiTheme="majorBidi" w:hAnsiTheme="majorBidi" w:cstheme="majorBidi"/>
                <w:sz w:val="22"/>
                <w:szCs w:val="22"/>
              </w:rPr>
              <w:t>3D-CONV</w:t>
            </w:r>
          </w:p>
        </w:tc>
        <w:tc>
          <w:tcPr>
            <w:tcW w:w="2338" w:type="dxa"/>
            <w:tcBorders>
              <w:top w:val="nil"/>
              <w:bottom w:val="nil"/>
            </w:tcBorders>
          </w:tcPr>
          <w:p w14:paraId="38F21EC7" w14:textId="77777777" w:rsidR="0050709D" w:rsidRDefault="0050709D" w:rsidP="007B394A">
            <w:pPr>
              <w:spacing w:line="360" w:lineRule="auto"/>
              <w:jc w:val="both"/>
              <w:cnfStyle w:val="000000100000" w:firstRow="0" w:lastRow="0" w:firstColumn="0" w:lastColumn="0" w:oddVBand="0" w:evenVBand="0" w:oddHBand="1" w:evenHBand="0" w:firstRowFirstColumn="0" w:firstRowLastColumn="0" w:lastRowFirstColumn="0" w:lastRowLastColumn="0"/>
              <w:rPr>
                <w:rStyle w:val="fontstyle01"/>
                <w:rFonts w:asciiTheme="majorBidi" w:hAnsiTheme="majorBidi" w:cstheme="majorBidi"/>
                <w:sz w:val="28"/>
                <w:szCs w:val="28"/>
              </w:rPr>
            </w:pPr>
            <w:r>
              <w:rPr>
                <w:rStyle w:val="fontstyle01"/>
                <w:rFonts w:asciiTheme="majorBidi" w:hAnsiTheme="majorBidi" w:cstheme="majorBidi"/>
                <w:sz w:val="22"/>
                <w:szCs w:val="22"/>
              </w:rPr>
              <w:t>3*3*3 32 filters</w:t>
            </w:r>
          </w:p>
        </w:tc>
        <w:tc>
          <w:tcPr>
            <w:tcW w:w="2338" w:type="dxa"/>
            <w:tcBorders>
              <w:top w:val="nil"/>
              <w:bottom w:val="nil"/>
            </w:tcBorders>
          </w:tcPr>
          <w:p w14:paraId="3B9382B3" w14:textId="77777777" w:rsidR="0050709D" w:rsidRPr="00F20292" w:rsidRDefault="0050709D" w:rsidP="007B394A">
            <w:pPr>
              <w:spacing w:line="360" w:lineRule="auto"/>
              <w:jc w:val="both"/>
              <w:cnfStyle w:val="000000100000" w:firstRow="0" w:lastRow="0" w:firstColumn="0" w:lastColumn="0" w:oddVBand="0" w:evenVBand="0" w:oddHBand="1" w:evenHBand="0" w:firstRowFirstColumn="0" w:firstRowLastColumn="0" w:lastRowFirstColumn="0" w:lastRowLastColumn="0"/>
              <w:rPr>
                <w:rStyle w:val="fontstyle01"/>
                <w:rFonts w:asciiTheme="majorBidi" w:hAnsiTheme="majorBidi" w:cstheme="majorBidi"/>
                <w:sz w:val="22"/>
                <w:szCs w:val="22"/>
              </w:rPr>
            </w:pPr>
            <w:r>
              <w:rPr>
                <w:rStyle w:val="fontstyle01"/>
                <w:rFonts w:asciiTheme="majorBidi" w:hAnsiTheme="majorBidi" w:cstheme="majorBidi"/>
                <w:sz w:val="22"/>
                <w:szCs w:val="22"/>
              </w:rPr>
              <w:t>28</w:t>
            </w:r>
            <m:oMath>
              <m:r>
                <w:rPr>
                  <w:rStyle w:val="fontstyle01"/>
                  <w:rFonts w:ascii="Cambria Math" w:hAnsi="Cambria Math" w:cstheme="majorBidi"/>
                  <w:sz w:val="22"/>
                  <w:szCs w:val="22"/>
                </w:rPr>
                <m:t>×</m:t>
              </m:r>
            </m:oMath>
            <w:r>
              <w:rPr>
                <w:rStyle w:val="fontstyle01"/>
                <w:rFonts w:asciiTheme="majorBidi" w:eastAsiaTheme="minorEastAsia" w:hAnsiTheme="majorBidi" w:cstheme="majorBidi"/>
                <w:sz w:val="22"/>
                <w:szCs w:val="22"/>
              </w:rPr>
              <w:t>28</w:t>
            </w:r>
            <m:oMath>
              <m:r>
                <w:rPr>
                  <w:rStyle w:val="fontstyle01"/>
                  <w:rFonts w:ascii="Cambria Math" w:hAnsi="Cambria Math" w:cstheme="majorBidi"/>
                  <w:sz w:val="22"/>
                  <w:szCs w:val="22"/>
                </w:rPr>
                <m:t>×</m:t>
              </m:r>
            </m:oMath>
            <w:r>
              <w:rPr>
                <w:rStyle w:val="fontstyle01"/>
                <w:rFonts w:asciiTheme="majorBidi" w:eastAsiaTheme="minorEastAsia" w:hAnsiTheme="majorBidi" w:cstheme="majorBidi"/>
                <w:sz w:val="22"/>
                <w:szCs w:val="22"/>
              </w:rPr>
              <w:t>28</w:t>
            </w:r>
            <m:oMath>
              <m:r>
                <w:rPr>
                  <w:rStyle w:val="fontstyle01"/>
                  <w:rFonts w:ascii="Cambria Math" w:hAnsi="Cambria Math" w:cstheme="majorBidi"/>
                  <w:sz w:val="22"/>
                  <w:szCs w:val="22"/>
                </w:rPr>
                <m:t>×</m:t>
              </m:r>
            </m:oMath>
            <w:r>
              <w:rPr>
                <w:rStyle w:val="fontstyle01"/>
                <w:rFonts w:asciiTheme="majorBidi" w:eastAsiaTheme="minorEastAsia" w:hAnsiTheme="majorBidi" w:cstheme="majorBidi"/>
                <w:sz w:val="22"/>
                <w:szCs w:val="22"/>
              </w:rPr>
              <w:t>32</w:t>
            </w:r>
          </w:p>
        </w:tc>
      </w:tr>
      <w:tr w:rsidR="0050709D" w14:paraId="5CEF4DBF" w14:textId="77777777" w:rsidTr="007B394A">
        <w:trPr>
          <w:trHeight w:val="576"/>
        </w:trPr>
        <w:tc>
          <w:tcPr>
            <w:cnfStyle w:val="001000000000" w:firstRow="0" w:lastRow="0" w:firstColumn="1" w:lastColumn="0" w:oddVBand="0" w:evenVBand="0" w:oddHBand="0" w:evenHBand="0" w:firstRowFirstColumn="0" w:firstRowLastColumn="0" w:lastRowFirstColumn="0" w:lastRowLastColumn="0"/>
            <w:tcW w:w="2700" w:type="dxa"/>
            <w:tcBorders>
              <w:top w:val="nil"/>
              <w:bottom w:val="nil"/>
            </w:tcBorders>
          </w:tcPr>
          <w:p w14:paraId="044A2E19" w14:textId="77777777" w:rsidR="0050709D" w:rsidRDefault="0050709D" w:rsidP="007B394A">
            <w:pPr>
              <w:spacing w:line="360" w:lineRule="auto"/>
              <w:jc w:val="both"/>
              <w:rPr>
                <w:rStyle w:val="fontstyle01"/>
                <w:rFonts w:asciiTheme="majorBidi" w:hAnsiTheme="majorBidi" w:cstheme="majorBidi"/>
                <w:sz w:val="28"/>
                <w:szCs w:val="28"/>
              </w:rPr>
            </w:pPr>
          </w:p>
        </w:tc>
        <w:tc>
          <w:tcPr>
            <w:tcW w:w="1974" w:type="dxa"/>
            <w:tcBorders>
              <w:top w:val="nil"/>
              <w:bottom w:val="nil"/>
            </w:tcBorders>
          </w:tcPr>
          <w:p w14:paraId="2CD71C7F" w14:textId="77777777" w:rsidR="0050709D" w:rsidRDefault="0050709D" w:rsidP="007B394A">
            <w:pPr>
              <w:spacing w:line="360" w:lineRule="auto"/>
              <w:jc w:val="both"/>
              <w:cnfStyle w:val="000000000000" w:firstRow="0" w:lastRow="0" w:firstColumn="0" w:lastColumn="0" w:oddVBand="0" w:evenVBand="0" w:oddHBand="0" w:evenHBand="0" w:firstRowFirstColumn="0" w:firstRowLastColumn="0" w:lastRowFirstColumn="0" w:lastRowLastColumn="0"/>
              <w:rPr>
                <w:rStyle w:val="fontstyle01"/>
                <w:rFonts w:asciiTheme="majorBidi" w:hAnsiTheme="majorBidi" w:cstheme="majorBidi"/>
                <w:sz w:val="28"/>
                <w:szCs w:val="28"/>
              </w:rPr>
            </w:pPr>
            <w:r w:rsidRPr="00F3245A">
              <w:rPr>
                <w:rStyle w:val="fontstyle01"/>
                <w:rFonts w:asciiTheme="majorBidi" w:hAnsiTheme="majorBidi" w:cstheme="majorBidi"/>
                <w:sz w:val="22"/>
                <w:szCs w:val="22"/>
              </w:rPr>
              <w:t>3D-CONV</w:t>
            </w:r>
          </w:p>
        </w:tc>
        <w:tc>
          <w:tcPr>
            <w:tcW w:w="2338" w:type="dxa"/>
            <w:tcBorders>
              <w:top w:val="nil"/>
              <w:bottom w:val="nil"/>
            </w:tcBorders>
          </w:tcPr>
          <w:p w14:paraId="536CFC71" w14:textId="77777777" w:rsidR="0050709D" w:rsidRDefault="0050709D" w:rsidP="007B394A">
            <w:pPr>
              <w:spacing w:line="360" w:lineRule="auto"/>
              <w:jc w:val="both"/>
              <w:cnfStyle w:val="000000000000" w:firstRow="0" w:lastRow="0" w:firstColumn="0" w:lastColumn="0" w:oddVBand="0" w:evenVBand="0" w:oddHBand="0" w:evenHBand="0" w:firstRowFirstColumn="0" w:firstRowLastColumn="0" w:lastRowFirstColumn="0" w:lastRowLastColumn="0"/>
              <w:rPr>
                <w:rStyle w:val="fontstyle01"/>
                <w:rFonts w:asciiTheme="majorBidi" w:hAnsiTheme="majorBidi" w:cstheme="majorBidi"/>
                <w:sz w:val="28"/>
                <w:szCs w:val="28"/>
              </w:rPr>
            </w:pPr>
            <w:r>
              <w:rPr>
                <w:rStyle w:val="fontstyle01"/>
                <w:rFonts w:asciiTheme="majorBidi" w:hAnsiTheme="majorBidi" w:cstheme="majorBidi"/>
                <w:sz w:val="22"/>
                <w:szCs w:val="22"/>
              </w:rPr>
              <w:t>3*3*3 16 filters</w:t>
            </w:r>
          </w:p>
        </w:tc>
        <w:tc>
          <w:tcPr>
            <w:tcW w:w="2338" w:type="dxa"/>
            <w:tcBorders>
              <w:top w:val="nil"/>
              <w:bottom w:val="nil"/>
            </w:tcBorders>
          </w:tcPr>
          <w:p w14:paraId="171D5FC2" w14:textId="77777777" w:rsidR="0050709D" w:rsidRPr="00F20292" w:rsidRDefault="0050709D" w:rsidP="007B394A">
            <w:pPr>
              <w:spacing w:line="360" w:lineRule="auto"/>
              <w:jc w:val="both"/>
              <w:cnfStyle w:val="000000000000" w:firstRow="0" w:lastRow="0" w:firstColumn="0" w:lastColumn="0" w:oddVBand="0" w:evenVBand="0" w:oddHBand="0" w:evenHBand="0" w:firstRowFirstColumn="0" w:firstRowLastColumn="0" w:lastRowFirstColumn="0" w:lastRowLastColumn="0"/>
              <w:rPr>
                <w:rStyle w:val="fontstyle01"/>
                <w:rFonts w:asciiTheme="majorBidi" w:hAnsiTheme="majorBidi" w:cstheme="majorBidi"/>
                <w:sz w:val="22"/>
                <w:szCs w:val="22"/>
              </w:rPr>
            </w:pPr>
            <w:r>
              <w:rPr>
                <w:rStyle w:val="fontstyle01"/>
                <w:rFonts w:asciiTheme="majorBidi" w:hAnsiTheme="majorBidi" w:cstheme="majorBidi"/>
                <w:sz w:val="22"/>
                <w:szCs w:val="22"/>
              </w:rPr>
              <w:t>26</w:t>
            </w:r>
            <m:oMath>
              <m:r>
                <w:rPr>
                  <w:rStyle w:val="fontstyle01"/>
                  <w:rFonts w:ascii="Cambria Math" w:hAnsi="Cambria Math" w:cstheme="majorBidi"/>
                  <w:sz w:val="22"/>
                  <w:szCs w:val="22"/>
                </w:rPr>
                <m:t>×26×26×16</m:t>
              </m:r>
            </m:oMath>
          </w:p>
        </w:tc>
      </w:tr>
      <w:tr w:rsidR="0050709D" w14:paraId="43DE68FC" w14:textId="77777777" w:rsidTr="007B394A">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700" w:type="dxa"/>
            <w:tcBorders>
              <w:top w:val="nil"/>
              <w:bottom w:val="nil"/>
            </w:tcBorders>
          </w:tcPr>
          <w:p w14:paraId="63868209" w14:textId="77777777" w:rsidR="0050709D" w:rsidRDefault="0050709D" w:rsidP="007B394A">
            <w:pPr>
              <w:spacing w:line="360" w:lineRule="auto"/>
              <w:jc w:val="both"/>
              <w:rPr>
                <w:rStyle w:val="fontstyle01"/>
                <w:rFonts w:asciiTheme="majorBidi" w:hAnsiTheme="majorBidi" w:cstheme="majorBidi"/>
                <w:sz w:val="28"/>
                <w:szCs w:val="28"/>
              </w:rPr>
            </w:pPr>
          </w:p>
        </w:tc>
        <w:tc>
          <w:tcPr>
            <w:tcW w:w="1974" w:type="dxa"/>
            <w:tcBorders>
              <w:top w:val="nil"/>
              <w:bottom w:val="nil"/>
            </w:tcBorders>
          </w:tcPr>
          <w:p w14:paraId="3A377174" w14:textId="77777777" w:rsidR="0050709D" w:rsidRPr="00F3245A" w:rsidRDefault="0050709D" w:rsidP="007B394A">
            <w:pPr>
              <w:jc w:val="both"/>
              <w:cnfStyle w:val="000000100000" w:firstRow="0" w:lastRow="0" w:firstColumn="0" w:lastColumn="0" w:oddVBand="0" w:evenVBand="0" w:oddHBand="1" w:evenHBand="0" w:firstRowFirstColumn="0" w:firstRowLastColumn="0" w:lastRowFirstColumn="0" w:lastRowLastColumn="0"/>
              <w:rPr>
                <w:rStyle w:val="fontstyle01"/>
                <w:rFonts w:asciiTheme="majorBidi" w:hAnsiTheme="majorBidi" w:cstheme="majorBidi"/>
                <w:sz w:val="22"/>
                <w:szCs w:val="22"/>
              </w:rPr>
            </w:pPr>
            <w:r w:rsidRPr="00E30B63">
              <w:rPr>
                <w:rStyle w:val="fontstyle01"/>
                <w:rFonts w:asciiTheme="majorBidi" w:hAnsiTheme="majorBidi" w:cstheme="majorBidi"/>
              </w:rPr>
              <w:t>3D-Maxpooling Layer</w:t>
            </w:r>
          </w:p>
        </w:tc>
        <w:tc>
          <w:tcPr>
            <w:tcW w:w="2338" w:type="dxa"/>
            <w:tcBorders>
              <w:top w:val="nil"/>
              <w:bottom w:val="nil"/>
            </w:tcBorders>
          </w:tcPr>
          <w:p w14:paraId="7C085557" w14:textId="77777777" w:rsidR="0050709D" w:rsidRDefault="0050709D" w:rsidP="007B394A">
            <w:pPr>
              <w:spacing w:line="360" w:lineRule="auto"/>
              <w:jc w:val="both"/>
              <w:cnfStyle w:val="000000100000" w:firstRow="0" w:lastRow="0" w:firstColumn="0" w:lastColumn="0" w:oddVBand="0" w:evenVBand="0" w:oddHBand="1" w:evenHBand="0" w:firstRowFirstColumn="0" w:firstRowLastColumn="0" w:lastRowFirstColumn="0" w:lastRowLastColumn="0"/>
              <w:rPr>
                <w:rStyle w:val="fontstyle01"/>
                <w:rFonts w:asciiTheme="majorBidi" w:hAnsiTheme="majorBidi" w:cstheme="majorBidi"/>
                <w:sz w:val="28"/>
                <w:szCs w:val="28"/>
                <w:rtl/>
                <w:lang w:bidi="fa-IR"/>
              </w:rPr>
            </w:pPr>
            <w:r>
              <w:rPr>
                <w:rStyle w:val="fontstyle01"/>
                <w:rFonts w:asciiTheme="majorBidi" w:hAnsiTheme="majorBidi" w:cstheme="majorBidi"/>
                <w:sz w:val="22"/>
                <w:szCs w:val="22"/>
              </w:rPr>
              <w:t>Stride of 2</w:t>
            </w:r>
          </w:p>
        </w:tc>
        <w:tc>
          <w:tcPr>
            <w:tcW w:w="2338" w:type="dxa"/>
            <w:tcBorders>
              <w:top w:val="nil"/>
              <w:bottom w:val="nil"/>
            </w:tcBorders>
          </w:tcPr>
          <w:p w14:paraId="66BEE184" w14:textId="77777777" w:rsidR="0050709D" w:rsidRPr="00C92CEA" w:rsidRDefault="0050709D" w:rsidP="007B394A">
            <w:pPr>
              <w:spacing w:line="360" w:lineRule="auto"/>
              <w:jc w:val="both"/>
              <w:cnfStyle w:val="000000100000" w:firstRow="0" w:lastRow="0" w:firstColumn="0" w:lastColumn="0" w:oddVBand="0" w:evenVBand="0" w:oddHBand="1" w:evenHBand="0" w:firstRowFirstColumn="0" w:firstRowLastColumn="0" w:lastRowFirstColumn="0" w:lastRowLastColumn="0"/>
              <w:rPr>
                <w:rStyle w:val="fontstyle01"/>
                <w:rFonts w:asciiTheme="majorBidi" w:hAnsiTheme="majorBidi" w:cstheme="majorBidi"/>
                <w:sz w:val="22"/>
                <w:szCs w:val="22"/>
              </w:rPr>
            </w:pPr>
            <w:r>
              <w:rPr>
                <w:rStyle w:val="fontstyle01"/>
                <w:rFonts w:asciiTheme="majorBidi" w:hAnsiTheme="majorBidi" w:cstheme="majorBidi"/>
                <w:sz w:val="22"/>
                <w:szCs w:val="22"/>
              </w:rPr>
              <w:t>13</w:t>
            </w:r>
            <m:oMath>
              <m:r>
                <w:rPr>
                  <w:rStyle w:val="fontstyle01"/>
                  <w:rFonts w:ascii="Cambria Math" w:hAnsi="Cambria Math" w:cstheme="majorBidi"/>
                  <w:sz w:val="22"/>
                  <w:szCs w:val="22"/>
                </w:rPr>
                <m:t>×13×13×16</m:t>
              </m:r>
            </m:oMath>
          </w:p>
        </w:tc>
      </w:tr>
      <w:tr w:rsidR="0050709D" w14:paraId="6F245636" w14:textId="77777777" w:rsidTr="007B394A">
        <w:trPr>
          <w:trHeight w:val="576"/>
        </w:trPr>
        <w:tc>
          <w:tcPr>
            <w:cnfStyle w:val="001000000000" w:firstRow="0" w:lastRow="0" w:firstColumn="1" w:lastColumn="0" w:oddVBand="0" w:evenVBand="0" w:oddHBand="0" w:evenHBand="0" w:firstRowFirstColumn="0" w:firstRowLastColumn="0" w:lastRowFirstColumn="0" w:lastRowLastColumn="0"/>
            <w:tcW w:w="2700" w:type="dxa"/>
            <w:tcBorders>
              <w:top w:val="nil"/>
              <w:bottom w:val="nil"/>
            </w:tcBorders>
          </w:tcPr>
          <w:p w14:paraId="466E51D4" w14:textId="77777777" w:rsidR="0050709D" w:rsidRPr="00E30B63" w:rsidRDefault="0050709D" w:rsidP="007B394A">
            <w:pPr>
              <w:jc w:val="both"/>
              <w:rPr>
                <w:rStyle w:val="fontstyle01"/>
                <w:rFonts w:asciiTheme="majorBidi" w:hAnsiTheme="majorBidi" w:cstheme="majorBidi"/>
                <w:b w:val="0"/>
                <w:bCs w:val="0"/>
                <w:sz w:val="28"/>
                <w:szCs w:val="28"/>
              </w:rPr>
            </w:pPr>
            <w:r w:rsidRPr="00E30B63">
              <w:rPr>
                <w:rStyle w:val="fontstyle01"/>
                <w:rFonts w:asciiTheme="majorBidi" w:hAnsiTheme="majorBidi" w:cstheme="majorBidi"/>
                <w:b w:val="0"/>
                <w:bCs w:val="0"/>
                <w:sz w:val="22"/>
                <w:szCs w:val="22"/>
              </w:rPr>
              <w:t>Information integrate stage</w:t>
            </w:r>
          </w:p>
        </w:tc>
        <w:tc>
          <w:tcPr>
            <w:tcW w:w="1974" w:type="dxa"/>
            <w:tcBorders>
              <w:top w:val="nil"/>
              <w:bottom w:val="nil"/>
            </w:tcBorders>
          </w:tcPr>
          <w:p w14:paraId="11461A65" w14:textId="77777777" w:rsidR="0050709D" w:rsidRPr="00F3245A" w:rsidRDefault="0050709D" w:rsidP="007B394A">
            <w:pPr>
              <w:spacing w:line="360" w:lineRule="auto"/>
              <w:jc w:val="both"/>
              <w:cnfStyle w:val="000000000000" w:firstRow="0" w:lastRow="0" w:firstColumn="0" w:lastColumn="0" w:oddVBand="0" w:evenVBand="0" w:oddHBand="0" w:evenHBand="0" w:firstRowFirstColumn="0" w:firstRowLastColumn="0" w:lastRowFirstColumn="0" w:lastRowLastColumn="0"/>
              <w:rPr>
                <w:rStyle w:val="fontstyle01"/>
                <w:rFonts w:asciiTheme="majorBidi" w:hAnsiTheme="majorBidi" w:cstheme="majorBidi"/>
                <w:sz w:val="22"/>
                <w:szCs w:val="22"/>
              </w:rPr>
            </w:pPr>
            <w:r>
              <w:rPr>
                <w:rStyle w:val="fontstyle01"/>
                <w:rFonts w:asciiTheme="majorBidi" w:hAnsiTheme="majorBidi" w:cstheme="majorBidi"/>
                <w:sz w:val="22"/>
                <w:szCs w:val="22"/>
              </w:rPr>
              <w:t>FC Layer</w:t>
            </w:r>
          </w:p>
        </w:tc>
        <w:tc>
          <w:tcPr>
            <w:tcW w:w="2338" w:type="dxa"/>
            <w:tcBorders>
              <w:top w:val="nil"/>
              <w:bottom w:val="nil"/>
            </w:tcBorders>
          </w:tcPr>
          <w:p w14:paraId="496F4924" w14:textId="77777777" w:rsidR="0050709D" w:rsidRDefault="0050709D" w:rsidP="007B394A">
            <w:pPr>
              <w:spacing w:line="360" w:lineRule="auto"/>
              <w:jc w:val="both"/>
              <w:cnfStyle w:val="000000000000" w:firstRow="0" w:lastRow="0" w:firstColumn="0" w:lastColumn="0" w:oddVBand="0" w:evenVBand="0" w:oddHBand="0" w:evenHBand="0" w:firstRowFirstColumn="0" w:firstRowLastColumn="0" w:lastRowFirstColumn="0" w:lastRowLastColumn="0"/>
              <w:rPr>
                <w:rStyle w:val="fontstyle01"/>
                <w:rFonts w:asciiTheme="majorBidi" w:hAnsiTheme="majorBidi" w:cstheme="majorBidi"/>
                <w:sz w:val="28"/>
                <w:szCs w:val="28"/>
                <w:rtl/>
                <w:lang w:bidi="fa-IR"/>
              </w:rPr>
            </w:pPr>
          </w:p>
        </w:tc>
        <w:tc>
          <w:tcPr>
            <w:tcW w:w="2338" w:type="dxa"/>
            <w:tcBorders>
              <w:top w:val="nil"/>
              <w:bottom w:val="nil"/>
            </w:tcBorders>
          </w:tcPr>
          <w:p w14:paraId="4D55C99C" w14:textId="77777777" w:rsidR="0050709D" w:rsidRDefault="0050709D" w:rsidP="007B394A">
            <w:pPr>
              <w:spacing w:line="360" w:lineRule="auto"/>
              <w:jc w:val="both"/>
              <w:cnfStyle w:val="000000000000" w:firstRow="0" w:lastRow="0" w:firstColumn="0" w:lastColumn="0" w:oddVBand="0" w:evenVBand="0" w:oddHBand="0" w:evenHBand="0" w:firstRowFirstColumn="0" w:firstRowLastColumn="0" w:lastRowFirstColumn="0" w:lastRowLastColumn="0"/>
              <w:rPr>
                <w:rStyle w:val="fontstyle01"/>
                <w:rFonts w:asciiTheme="majorBidi" w:hAnsiTheme="majorBidi" w:cstheme="majorBidi"/>
                <w:sz w:val="28"/>
                <w:szCs w:val="28"/>
              </w:rPr>
            </w:pPr>
            <w:r>
              <w:rPr>
                <w:rStyle w:val="fontstyle01"/>
                <w:rFonts w:asciiTheme="majorBidi" w:hAnsiTheme="majorBidi" w:cstheme="majorBidi"/>
                <w:sz w:val="22"/>
                <w:szCs w:val="22"/>
              </w:rPr>
              <w:t>256</w:t>
            </w:r>
            <w:r w:rsidRPr="00610BB1">
              <w:rPr>
                <w:rStyle w:val="fontstyle01"/>
                <w:rFonts w:asciiTheme="majorBidi" w:hAnsiTheme="majorBidi" w:cstheme="majorBidi"/>
                <w:sz w:val="22"/>
                <w:szCs w:val="22"/>
              </w:rPr>
              <w:t xml:space="preserve"> neurons</w:t>
            </w:r>
          </w:p>
        </w:tc>
      </w:tr>
      <w:tr w:rsidR="0050709D" w14:paraId="1136F236" w14:textId="77777777" w:rsidTr="007B394A">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700" w:type="dxa"/>
            <w:tcBorders>
              <w:top w:val="nil"/>
              <w:bottom w:val="nil"/>
            </w:tcBorders>
          </w:tcPr>
          <w:p w14:paraId="600C4F13" w14:textId="77777777" w:rsidR="0050709D" w:rsidRPr="00E30B63" w:rsidRDefault="0050709D" w:rsidP="007B394A">
            <w:pPr>
              <w:jc w:val="both"/>
              <w:rPr>
                <w:rStyle w:val="fontstyle01"/>
                <w:rFonts w:asciiTheme="majorBidi" w:hAnsiTheme="majorBidi" w:cstheme="majorBidi"/>
                <w:b w:val="0"/>
                <w:bCs w:val="0"/>
                <w:sz w:val="22"/>
                <w:szCs w:val="22"/>
              </w:rPr>
            </w:pPr>
          </w:p>
        </w:tc>
        <w:tc>
          <w:tcPr>
            <w:tcW w:w="1974" w:type="dxa"/>
            <w:tcBorders>
              <w:top w:val="nil"/>
              <w:bottom w:val="nil"/>
            </w:tcBorders>
          </w:tcPr>
          <w:p w14:paraId="534276AD" w14:textId="77777777" w:rsidR="0050709D" w:rsidRPr="00610BB1" w:rsidRDefault="0050709D" w:rsidP="007B394A">
            <w:pPr>
              <w:jc w:val="both"/>
              <w:cnfStyle w:val="000000100000" w:firstRow="0" w:lastRow="0" w:firstColumn="0" w:lastColumn="0" w:oddVBand="0" w:evenVBand="0" w:oddHBand="1" w:evenHBand="0" w:firstRowFirstColumn="0" w:firstRowLastColumn="0" w:lastRowFirstColumn="0" w:lastRowLastColumn="0"/>
              <w:rPr>
                <w:rStyle w:val="fontstyle01"/>
                <w:rFonts w:asciiTheme="majorBidi" w:hAnsiTheme="majorBidi" w:cstheme="majorBidi"/>
              </w:rPr>
            </w:pPr>
            <w:r w:rsidRPr="00610BB1">
              <w:rPr>
                <w:rStyle w:val="fontstyle01"/>
                <w:rFonts w:asciiTheme="majorBidi" w:hAnsiTheme="majorBidi" w:cstheme="majorBidi"/>
              </w:rPr>
              <w:t>Dropout</w:t>
            </w:r>
          </w:p>
          <w:p w14:paraId="37CF9E78" w14:textId="77777777" w:rsidR="0050709D" w:rsidRDefault="0050709D" w:rsidP="007B394A">
            <w:pPr>
              <w:jc w:val="both"/>
              <w:cnfStyle w:val="000000100000" w:firstRow="0" w:lastRow="0" w:firstColumn="0" w:lastColumn="0" w:oddVBand="0" w:evenVBand="0" w:oddHBand="1" w:evenHBand="0" w:firstRowFirstColumn="0" w:firstRowLastColumn="0" w:lastRowFirstColumn="0" w:lastRowLastColumn="0"/>
              <w:rPr>
                <w:rStyle w:val="fontstyle01"/>
                <w:rFonts w:asciiTheme="majorBidi" w:hAnsiTheme="majorBidi" w:cstheme="majorBidi"/>
                <w:sz w:val="22"/>
                <w:szCs w:val="22"/>
              </w:rPr>
            </w:pPr>
            <w:r w:rsidRPr="00610BB1">
              <w:rPr>
                <w:rStyle w:val="fontstyle01"/>
                <w:rFonts w:asciiTheme="majorBidi" w:hAnsiTheme="majorBidi" w:cstheme="majorBidi"/>
              </w:rPr>
              <w:t>(p = 0.2)</w:t>
            </w:r>
          </w:p>
        </w:tc>
        <w:tc>
          <w:tcPr>
            <w:tcW w:w="2338" w:type="dxa"/>
            <w:tcBorders>
              <w:top w:val="nil"/>
              <w:bottom w:val="nil"/>
            </w:tcBorders>
          </w:tcPr>
          <w:p w14:paraId="32FF3058" w14:textId="77777777" w:rsidR="0050709D" w:rsidRDefault="0050709D" w:rsidP="007B394A">
            <w:pPr>
              <w:spacing w:line="360" w:lineRule="auto"/>
              <w:jc w:val="both"/>
              <w:cnfStyle w:val="000000100000" w:firstRow="0" w:lastRow="0" w:firstColumn="0" w:lastColumn="0" w:oddVBand="0" w:evenVBand="0" w:oddHBand="1" w:evenHBand="0" w:firstRowFirstColumn="0" w:firstRowLastColumn="0" w:lastRowFirstColumn="0" w:lastRowLastColumn="0"/>
              <w:rPr>
                <w:rStyle w:val="fontstyle01"/>
                <w:rFonts w:asciiTheme="majorBidi" w:hAnsiTheme="majorBidi" w:cstheme="majorBidi"/>
                <w:sz w:val="28"/>
                <w:szCs w:val="28"/>
              </w:rPr>
            </w:pPr>
          </w:p>
        </w:tc>
        <w:tc>
          <w:tcPr>
            <w:tcW w:w="2338" w:type="dxa"/>
            <w:tcBorders>
              <w:top w:val="nil"/>
              <w:bottom w:val="nil"/>
            </w:tcBorders>
          </w:tcPr>
          <w:p w14:paraId="02EE7624" w14:textId="77777777" w:rsidR="0050709D" w:rsidRPr="00610BB1" w:rsidRDefault="0050709D" w:rsidP="007B394A">
            <w:pPr>
              <w:spacing w:line="360" w:lineRule="auto"/>
              <w:jc w:val="both"/>
              <w:cnfStyle w:val="000000100000" w:firstRow="0" w:lastRow="0" w:firstColumn="0" w:lastColumn="0" w:oddVBand="0" w:evenVBand="0" w:oddHBand="1" w:evenHBand="0" w:firstRowFirstColumn="0" w:firstRowLastColumn="0" w:lastRowFirstColumn="0" w:lastRowLastColumn="0"/>
              <w:rPr>
                <w:rStyle w:val="fontstyle01"/>
                <w:rFonts w:asciiTheme="majorBidi" w:hAnsiTheme="majorBidi" w:cstheme="majorBidi"/>
                <w:sz w:val="22"/>
                <w:szCs w:val="22"/>
              </w:rPr>
            </w:pPr>
          </w:p>
        </w:tc>
      </w:tr>
      <w:tr w:rsidR="0050709D" w14:paraId="5A2B8424" w14:textId="77777777" w:rsidTr="007B394A">
        <w:trPr>
          <w:trHeight w:val="576"/>
        </w:trPr>
        <w:tc>
          <w:tcPr>
            <w:cnfStyle w:val="001000000000" w:firstRow="0" w:lastRow="0" w:firstColumn="1" w:lastColumn="0" w:oddVBand="0" w:evenVBand="0" w:oddHBand="0" w:evenHBand="0" w:firstRowFirstColumn="0" w:firstRowLastColumn="0" w:lastRowFirstColumn="0" w:lastRowLastColumn="0"/>
            <w:tcW w:w="2700" w:type="dxa"/>
            <w:tcBorders>
              <w:top w:val="nil"/>
              <w:bottom w:val="nil"/>
            </w:tcBorders>
          </w:tcPr>
          <w:p w14:paraId="03F6BEC4" w14:textId="77777777" w:rsidR="0050709D" w:rsidRPr="00E30B63" w:rsidRDefault="0050709D" w:rsidP="007B394A">
            <w:pPr>
              <w:jc w:val="both"/>
              <w:rPr>
                <w:rStyle w:val="fontstyle01"/>
                <w:rFonts w:asciiTheme="majorBidi" w:hAnsiTheme="majorBidi" w:cstheme="majorBidi"/>
                <w:b w:val="0"/>
                <w:bCs w:val="0"/>
                <w:sz w:val="22"/>
                <w:szCs w:val="22"/>
              </w:rPr>
            </w:pPr>
          </w:p>
        </w:tc>
        <w:tc>
          <w:tcPr>
            <w:tcW w:w="1974" w:type="dxa"/>
            <w:tcBorders>
              <w:top w:val="nil"/>
              <w:bottom w:val="nil"/>
            </w:tcBorders>
          </w:tcPr>
          <w:p w14:paraId="2C0111B6" w14:textId="77777777" w:rsidR="0050709D" w:rsidRDefault="0050709D" w:rsidP="007B394A">
            <w:pPr>
              <w:jc w:val="both"/>
              <w:cnfStyle w:val="000000000000" w:firstRow="0" w:lastRow="0" w:firstColumn="0" w:lastColumn="0" w:oddVBand="0" w:evenVBand="0" w:oddHBand="0" w:evenHBand="0" w:firstRowFirstColumn="0" w:firstRowLastColumn="0" w:lastRowFirstColumn="0" w:lastRowLastColumn="0"/>
              <w:rPr>
                <w:rStyle w:val="fontstyle01"/>
                <w:rFonts w:asciiTheme="majorBidi" w:hAnsiTheme="majorBidi" w:cstheme="majorBidi"/>
                <w:sz w:val="22"/>
                <w:szCs w:val="22"/>
              </w:rPr>
            </w:pPr>
            <w:r>
              <w:rPr>
                <w:rStyle w:val="fontstyle01"/>
                <w:rFonts w:asciiTheme="majorBidi" w:hAnsiTheme="majorBidi" w:cstheme="majorBidi"/>
                <w:sz w:val="22"/>
                <w:szCs w:val="22"/>
              </w:rPr>
              <w:t>FC Layer</w:t>
            </w:r>
          </w:p>
        </w:tc>
        <w:tc>
          <w:tcPr>
            <w:tcW w:w="2338" w:type="dxa"/>
            <w:tcBorders>
              <w:top w:val="nil"/>
              <w:bottom w:val="nil"/>
            </w:tcBorders>
          </w:tcPr>
          <w:p w14:paraId="401148E9" w14:textId="77777777" w:rsidR="0050709D" w:rsidRDefault="0050709D" w:rsidP="007B394A">
            <w:pPr>
              <w:spacing w:line="360" w:lineRule="auto"/>
              <w:jc w:val="both"/>
              <w:cnfStyle w:val="000000000000" w:firstRow="0" w:lastRow="0" w:firstColumn="0" w:lastColumn="0" w:oddVBand="0" w:evenVBand="0" w:oddHBand="0" w:evenHBand="0" w:firstRowFirstColumn="0" w:firstRowLastColumn="0" w:lastRowFirstColumn="0" w:lastRowLastColumn="0"/>
              <w:rPr>
                <w:rStyle w:val="fontstyle01"/>
                <w:rFonts w:asciiTheme="majorBidi" w:hAnsiTheme="majorBidi" w:cstheme="majorBidi"/>
                <w:sz w:val="28"/>
                <w:szCs w:val="28"/>
              </w:rPr>
            </w:pPr>
          </w:p>
        </w:tc>
        <w:tc>
          <w:tcPr>
            <w:tcW w:w="2338" w:type="dxa"/>
            <w:tcBorders>
              <w:top w:val="nil"/>
              <w:bottom w:val="nil"/>
            </w:tcBorders>
          </w:tcPr>
          <w:p w14:paraId="7226EBA8" w14:textId="77777777" w:rsidR="0050709D" w:rsidRPr="00610BB1" w:rsidRDefault="0050709D" w:rsidP="007B394A">
            <w:pPr>
              <w:spacing w:line="360" w:lineRule="auto"/>
              <w:jc w:val="both"/>
              <w:cnfStyle w:val="000000000000" w:firstRow="0" w:lastRow="0" w:firstColumn="0" w:lastColumn="0" w:oddVBand="0" w:evenVBand="0" w:oddHBand="0" w:evenHBand="0" w:firstRowFirstColumn="0" w:firstRowLastColumn="0" w:lastRowFirstColumn="0" w:lastRowLastColumn="0"/>
              <w:rPr>
                <w:rStyle w:val="fontstyle01"/>
                <w:rFonts w:asciiTheme="majorBidi" w:hAnsiTheme="majorBidi" w:cstheme="majorBidi"/>
                <w:sz w:val="22"/>
                <w:szCs w:val="22"/>
              </w:rPr>
            </w:pPr>
            <w:r>
              <w:rPr>
                <w:rStyle w:val="fontstyle01"/>
                <w:rFonts w:asciiTheme="majorBidi" w:hAnsiTheme="majorBidi" w:cstheme="majorBidi"/>
                <w:sz w:val="22"/>
                <w:szCs w:val="22"/>
              </w:rPr>
              <w:t>256 neurons</w:t>
            </w:r>
          </w:p>
        </w:tc>
      </w:tr>
      <w:tr w:rsidR="0050709D" w14:paraId="62D5AC54" w14:textId="77777777" w:rsidTr="007B394A">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700" w:type="dxa"/>
            <w:tcBorders>
              <w:top w:val="nil"/>
              <w:bottom w:val="nil"/>
            </w:tcBorders>
          </w:tcPr>
          <w:p w14:paraId="52793983" w14:textId="77777777" w:rsidR="0050709D" w:rsidRPr="00E30B63" w:rsidRDefault="0050709D" w:rsidP="007B394A">
            <w:pPr>
              <w:jc w:val="both"/>
              <w:rPr>
                <w:rStyle w:val="fontstyle01"/>
                <w:rFonts w:asciiTheme="majorBidi" w:hAnsiTheme="majorBidi" w:cstheme="majorBidi"/>
                <w:b w:val="0"/>
                <w:bCs w:val="0"/>
                <w:sz w:val="22"/>
                <w:szCs w:val="22"/>
              </w:rPr>
            </w:pPr>
          </w:p>
        </w:tc>
        <w:tc>
          <w:tcPr>
            <w:tcW w:w="1974" w:type="dxa"/>
            <w:tcBorders>
              <w:top w:val="nil"/>
              <w:bottom w:val="nil"/>
            </w:tcBorders>
          </w:tcPr>
          <w:p w14:paraId="0FA027AA" w14:textId="77777777" w:rsidR="0050709D" w:rsidRPr="00610BB1" w:rsidRDefault="0050709D" w:rsidP="007B394A">
            <w:pPr>
              <w:jc w:val="both"/>
              <w:cnfStyle w:val="000000100000" w:firstRow="0" w:lastRow="0" w:firstColumn="0" w:lastColumn="0" w:oddVBand="0" w:evenVBand="0" w:oddHBand="1" w:evenHBand="0" w:firstRowFirstColumn="0" w:firstRowLastColumn="0" w:lastRowFirstColumn="0" w:lastRowLastColumn="0"/>
              <w:rPr>
                <w:rStyle w:val="fontstyle01"/>
                <w:rFonts w:asciiTheme="majorBidi" w:hAnsiTheme="majorBidi" w:cstheme="majorBidi"/>
              </w:rPr>
            </w:pPr>
            <w:r w:rsidRPr="00610BB1">
              <w:rPr>
                <w:rStyle w:val="fontstyle01"/>
                <w:rFonts w:asciiTheme="majorBidi" w:hAnsiTheme="majorBidi" w:cstheme="majorBidi"/>
              </w:rPr>
              <w:t>Dropout</w:t>
            </w:r>
          </w:p>
          <w:p w14:paraId="0E1E6CC4" w14:textId="77777777" w:rsidR="0050709D" w:rsidRDefault="0050709D" w:rsidP="007B394A">
            <w:pPr>
              <w:jc w:val="both"/>
              <w:cnfStyle w:val="000000100000" w:firstRow="0" w:lastRow="0" w:firstColumn="0" w:lastColumn="0" w:oddVBand="0" w:evenVBand="0" w:oddHBand="1" w:evenHBand="0" w:firstRowFirstColumn="0" w:firstRowLastColumn="0" w:lastRowFirstColumn="0" w:lastRowLastColumn="0"/>
              <w:rPr>
                <w:rStyle w:val="fontstyle01"/>
                <w:rFonts w:asciiTheme="majorBidi" w:hAnsiTheme="majorBidi" w:cstheme="majorBidi"/>
                <w:sz w:val="22"/>
                <w:szCs w:val="22"/>
              </w:rPr>
            </w:pPr>
            <w:r w:rsidRPr="00610BB1">
              <w:rPr>
                <w:rStyle w:val="fontstyle01"/>
                <w:rFonts w:asciiTheme="majorBidi" w:hAnsiTheme="majorBidi" w:cstheme="majorBidi"/>
              </w:rPr>
              <w:t>(p = 0.2)</w:t>
            </w:r>
          </w:p>
        </w:tc>
        <w:tc>
          <w:tcPr>
            <w:tcW w:w="2338" w:type="dxa"/>
            <w:tcBorders>
              <w:top w:val="nil"/>
              <w:bottom w:val="nil"/>
            </w:tcBorders>
          </w:tcPr>
          <w:p w14:paraId="403F6409" w14:textId="77777777" w:rsidR="0050709D" w:rsidRDefault="0050709D" w:rsidP="007B394A">
            <w:pPr>
              <w:spacing w:line="360" w:lineRule="auto"/>
              <w:jc w:val="both"/>
              <w:cnfStyle w:val="000000100000" w:firstRow="0" w:lastRow="0" w:firstColumn="0" w:lastColumn="0" w:oddVBand="0" w:evenVBand="0" w:oddHBand="1" w:evenHBand="0" w:firstRowFirstColumn="0" w:firstRowLastColumn="0" w:lastRowFirstColumn="0" w:lastRowLastColumn="0"/>
              <w:rPr>
                <w:rStyle w:val="fontstyle01"/>
                <w:rFonts w:asciiTheme="majorBidi" w:hAnsiTheme="majorBidi" w:cstheme="majorBidi"/>
                <w:sz w:val="28"/>
                <w:szCs w:val="28"/>
              </w:rPr>
            </w:pPr>
          </w:p>
        </w:tc>
        <w:tc>
          <w:tcPr>
            <w:tcW w:w="2338" w:type="dxa"/>
            <w:tcBorders>
              <w:top w:val="nil"/>
              <w:bottom w:val="nil"/>
            </w:tcBorders>
          </w:tcPr>
          <w:p w14:paraId="5AED7606" w14:textId="77777777" w:rsidR="0050709D" w:rsidRPr="00610BB1" w:rsidRDefault="0050709D" w:rsidP="007B394A">
            <w:pPr>
              <w:spacing w:line="360" w:lineRule="auto"/>
              <w:jc w:val="both"/>
              <w:cnfStyle w:val="000000100000" w:firstRow="0" w:lastRow="0" w:firstColumn="0" w:lastColumn="0" w:oddVBand="0" w:evenVBand="0" w:oddHBand="1" w:evenHBand="0" w:firstRowFirstColumn="0" w:firstRowLastColumn="0" w:lastRowFirstColumn="0" w:lastRowLastColumn="0"/>
              <w:rPr>
                <w:rStyle w:val="fontstyle01"/>
                <w:rFonts w:asciiTheme="majorBidi" w:hAnsiTheme="majorBidi" w:cstheme="majorBidi"/>
                <w:sz w:val="22"/>
                <w:szCs w:val="22"/>
              </w:rPr>
            </w:pPr>
          </w:p>
        </w:tc>
      </w:tr>
      <w:tr w:rsidR="0050709D" w14:paraId="6DDCD6C3" w14:textId="77777777" w:rsidTr="007B394A">
        <w:trPr>
          <w:trHeight w:val="576"/>
        </w:trPr>
        <w:tc>
          <w:tcPr>
            <w:cnfStyle w:val="001000000000" w:firstRow="0" w:lastRow="0" w:firstColumn="1" w:lastColumn="0" w:oddVBand="0" w:evenVBand="0" w:oddHBand="0" w:evenHBand="0" w:firstRowFirstColumn="0" w:firstRowLastColumn="0" w:lastRowFirstColumn="0" w:lastRowLastColumn="0"/>
            <w:tcW w:w="2700" w:type="dxa"/>
            <w:tcBorders>
              <w:top w:val="nil"/>
              <w:bottom w:val="single" w:sz="4" w:space="0" w:color="auto"/>
            </w:tcBorders>
          </w:tcPr>
          <w:p w14:paraId="3A40FECA" w14:textId="77777777" w:rsidR="0050709D" w:rsidRPr="00E30B63" w:rsidRDefault="0050709D" w:rsidP="007B394A">
            <w:pPr>
              <w:jc w:val="both"/>
              <w:rPr>
                <w:rStyle w:val="fontstyle01"/>
                <w:rFonts w:asciiTheme="majorBidi" w:hAnsiTheme="majorBidi" w:cstheme="majorBidi"/>
                <w:b w:val="0"/>
                <w:bCs w:val="0"/>
                <w:sz w:val="22"/>
                <w:szCs w:val="22"/>
              </w:rPr>
            </w:pPr>
            <w:r>
              <w:rPr>
                <w:rStyle w:val="fontstyle01"/>
                <w:rFonts w:asciiTheme="majorBidi" w:hAnsiTheme="majorBidi" w:cstheme="majorBidi"/>
                <w:b w:val="0"/>
                <w:bCs w:val="0"/>
                <w:sz w:val="22"/>
                <w:szCs w:val="22"/>
              </w:rPr>
              <w:t>Classification stage</w:t>
            </w:r>
          </w:p>
        </w:tc>
        <w:tc>
          <w:tcPr>
            <w:tcW w:w="1974" w:type="dxa"/>
            <w:tcBorders>
              <w:top w:val="nil"/>
              <w:bottom w:val="single" w:sz="4" w:space="0" w:color="auto"/>
            </w:tcBorders>
          </w:tcPr>
          <w:p w14:paraId="6A7B50EA" w14:textId="77777777" w:rsidR="0050709D" w:rsidRPr="00610BB1" w:rsidRDefault="0050709D" w:rsidP="007B394A">
            <w:pPr>
              <w:jc w:val="both"/>
              <w:cnfStyle w:val="000000000000" w:firstRow="0" w:lastRow="0" w:firstColumn="0" w:lastColumn="0" w:oddVBand="0" w:evenVBand="0" w:oddHBand="0" w:evenHBand="0" w:firstRowFirstColumn="0" w:firstRowLastColumn="0" w:lastRowFirstColumn="0" w:lastRowLastColumn="0"/>
              <w:rPr>
                <w:rStyle w:val="fontstyle01"/>
                <w:rFonts w:asciiTheme="majorBidi" w:hAnsiTheme="majorBidi" w:cstheme="majorBidi"/>
              </w:rPr>
            </w:pPr>
            <w:r>
              <w:rPr>
                <w:rStyle w:val="fontstyle01"/>
                <w:rFonts w:asciiTheme="majorBidi" w:hAnsiTheme="majorBidi" w:cstheme="majorBidi"/>
              </w:rPr>
              <w:t>SoftMax Classifier</w:t>
            </w:r>
          </w:p>
        </w:tc>
        <w:tc>
          <w:tcPr>
            <w:tcW w:w="2338" w:type="dxa"/>
            <w:tcBorders>
              <w:top w:val="nil"/>
              <w:bottom w:val="single" w:sz="4" w:space="0" w:color="auto"/>
            </w:tcBorders>
          </w:tcPr>
          <w:p w14:paraId="17DC106E" w14:textId="77777777" w:rsidR="0050709D" w:rsidRDefault="0050709D" w:rsidP="007B394A">
            <w:pPr>
              <w:spacing w:line="360" w:lineRule="auto"/>
              <w:jc w:val="both"/>
              <w:cnfStyle w:val="000000000000" w:firstRow="0" w:lastRow="0" w:firstColumn="0" w:lastColumn="0" w:oddVBand="0" w:evenVBand="0" w:oddHBand="0" w:evenHBand="0" w:firstRowFirstColumn="0" w:firstRowLastColumn="0" w:lastRowFirstColumn="0" w:lastRowLastColumn="0"/>
              <w:rPr>
                <w:rStyle w:val="fontstyle01"/>
                <w:rFonts w:asciiTheme="majorBidi" w:hAnsiTheme="majorBidi" w:cstheme="majorBidi"/>
                <w:sz w:val="28"/>
                <w:szCs w:val="28"/>
              </w:rPr>
            </w:pPr>
          </w:p>
        </w:tc>
        <w:tc>
          <w:tcPr>
            <w:tcW w:w="2338" w:type="dxa"/>
            <w:tcBorders>
              <w:top w:val="nil"/>
              <w:bottom w:val="single" w:sz="4" w:space="0" w:color="auto"/>
            </w:tcBorders>
          </w:tcPr>
          <w:p w14:paraId="706F0341" w14:textId="77777777" w:rsidR="0050709D" w:rsidRPr="00610BB1" w:rsidRDefault="0050709D" w:rsidP="007B394A">
            <w:pPr>
              <w:spacing w:line="360" w:lineRule="auto"/>
              <w:jc w:val="both"/>
              <w:cnfStyle w:val="000000000000" w:firstRow="0" w:lastRow="0" w:firstColumn="0" w:lastColumn="0" w:oddVBand="0" w:evenVBand="0" w:oddHBand="0" w:evenHBand="0" w:firstRowFirstColumn="0" w:firstRowLastColumn="0" w:lastRowFirstColumn="0" w:lastRowLastColumn="0"/>
              <w:rPr>
                <w:rStyle w:val="fontstyle01"/>
                <w:rFonts w:asciiTheme="majorBidi" w:hAnsiTheme="majorBidi" w:cstheme="majorBidi"/>
                <w:sz w:val="22"/>
                <w:szCs w:val="22"/>
              </w:rPr>
            </w:pPr>
            <w:r>
              <w:rPr>
                <w:rStyle w:val="fontstyle01"/>
                <w:rFonts w:asciiTheme="majorBidi" w:hAnsiTheme="majorBidi" w:cstheme="majorBidi"/>
                <w:sz w:val="22"/>
                <w:szCs w:val="22"/>
              </w:rPr>
              <w:t>4 scores</w:t>
            </w:r>
          </w:p>
        </w:tc>
      </w:tr>
    </w:tbl>
    <w:p w14:paraId="4C27E44F" w14:textId="77777777" w:rsidR="0050709D" w:rsidRDefault="0050709D" w:rsidP="0050709D">
      <w:pPr>
        <w:pStyle w:val="CommentText"/>
        <w:spacing w:line="360" w:lineRule="auto"/>
        <w:jc w:val="both"/>
        <w:rPr>
          <w:rFonts w:asciiTheme="majorBidi" w:hAnsiTheme="majorBidi" w:cstheme="majorBidi"/>
          <w:color w:val="2A2A2A"/>
          <w:sz w:val="28"/>
          <w:szCs w:val="28"/>
          <w:shd w:val="clear" w:color="auto" w:fill="FFFFFF"/>
        </w:rPr>
      </w:pPr>
    </w:p>
    <w:p w14:paraId="316E9313" w14:textId="2839EECD" w:rsidR="0050709D" w:rsidRPr="001D501A" w:rsidRDefault="00B41BF8" w:rsidP="0050709D">
      <w:pPr>
        <w:pStyle w:val="CommentText"/>
        <w:spacing w:line="360" w:lineRule="auto"/>
        <w:jc w:val="both"/>
        <w:rPr>
          <w:rFonts w:asciiTheme="majorBidi" w:hAnsiTheme="majorBidi" w:cstheme="majorBidi"/>
          <w:color w:val="2A2A2A"/>
          <w:sz w:val="28"/>
          <w:szCs w:val="28"/>
          <w:shd w:val="clear" w:color="auto" w:fill="FFFFFF"/>
        </w:rPr>
      </w:pPr>
      <w:r>
        <w:rPr>
          <w:rFonts w:asciiTheme="majorBidi" w:hAnsiTheme="majorBidi" w:cstheme="majorBidi"/>
          <w:color w:val="2A2A2A"/>
          <w:sz w:val="28"/>
          <w:szCs w:val="28"/>
          <w:shd w:val="clear" w:color="auto" w:fill="FFFFFF"/>
        </w:rPr>
        <w:t xml:space="preserve">For training, </w:t>
      </w:r>
      <w:commentRangeStart w:id="271"/>
      <w:r w:rsidR="0050709D" w:rsidRPr="001D501A">
        <w:rPr>
          <w:rFonts w:asciiTheme="majorBidi" w:hAnsiTheme="majorBidi" w:cstheme="majorBidi"/>
          <w:color w:val="000000"/>
          <w:sz w:val="28"/>
          <w:szCs w:val="28"/>
          <w:shd w:val="clear" w:color="auto" w:fill="FFFFFF"/>
        </w:rPr>
        <w:t>rectified linear unit (</w:t>
      </w:r>
      <w:proofErr w:type="spellStart"/>
      <w:r w:rsidR="0050709D" w:rsidRPr="001D501A">
        <w:rPr>
          <w:rFonts w:asciiTheme="majorBidi" w:hAnsiTheme="majorBidi" w:cstheme="majorBidi"/>
          <w:color w:val="000000"/>
          <w:sz w:val="28"/>
          <w:szCs w:val="28"/>
          <w:shd w:val="clear" w:color="auto" w:fill="FFFFFF"/>
        </w:rPr>
        <w:t>ReLU</w:t>
      </w:r>
      <w:proofErr w:type="spellEnd"/>
      <w:r w:rsidR="0050709D" w:rsidRPr="001D501A">
        <w:rPr>
          <w:rFonts w:asciiTheme="majorBidi" w:hAnsiTheme="majorBidi" w:cstheme="majorBidi"/>
          <w:color w:val="000000"/>
          <w:sz w:val="28"/>
          <w:szCs w:val="28"/>
          <w:shd w:val="clear" w:color="auto" w:fill="FFFFFF"/>
        </w:rPr>
        <w:t>)</w:t>
      </w:r>
      <w:r>
        <w:rPr>
          <w:rFonts w:asciiTheme="majorBidi" w:hAnsiTheme="majorBidi" w:cstheme="majorBidi"/>
          <w:color w:val="000000"/>
          <w:sz w:val="28"/>
          <w:szCs w:val="28"/>
          <w:shd w:val="clear" w:color="auto" w:fill="FFFFFF"/>
        </w:rPr>
        <w:t xml:space="preserve"> is used</w:t>
      </w:r>
      <w:r w:rsidR="0050709D" w:rsidRPr="001D501A">
        <w:rPr>
          <w:rFonts w:asciiTheme="majorBidi" w:hAnsiTheme="majorBidi" w:cstheme="majorBidi"/>
          <w:color w:val="000000"/>
          <w:sz w:val="28"/>
          <w:szCs w:val="28"/>
          <w:shd w:val="clear" w:color="auto" w:fill="FFFFFF"/>
        </w:rPr>
        <w:t xml:space="preserve"> as activation function except the output layer where we use SoftMax. </w:t>
      </w:r>
      <w:r w:rsidR="0050709D" w:rsidRPr="001D501A">
        <w:rPr>
          <w:rFonts w:asciiTheme="majorBidi" w:hAnsiTheme="majorBidi" w:cstheme="majorBidi"/>
          <w:color w:val="2A2A2A"/>
          <w:sz w:val="28"/>
          <w:szCs w:val="28"/>
          <w:shd w:val="clear" w:color="auto" w:fill="FFFFFF"/>
        </w:rPr>
        <w:t xml:space="preserve">we used categorical cross entropy as the loss function </w:t>
      </w:r>
      <w:r w:rsidR="0050709D" w:rsidRPr="001D501A">
        <w:rPr>
          <w:rStyle w:val="fontstyle01"/>
          <w:rFonts w:asciiTheme="majorBidi" w:hAnsiTheme="majorBidi" w:cstheme="majorBidi"/>
          <w:sz w:val="28"/>
          <w:szCs w:val="28"/>
        </w:rPr>
        <w:t xml:space="preserve">and Adam for optimization with a learning rate of 0.0001. </w:t>
      </w:r>
      <w:r w:rsidR="0050709D" w:rsidRPr="001D501A">
        <w:rPr>
          <w:rFonts w:asciiTheme="majorBidi" w:hAnsiTheme="majorBidi" w:cstheme="majorBidi"/>
          <w:color w:val="2A2A2A"/>
          <w:sz w:val="28"/>
          <w:szCs w:val="28"/>
          <w:shd w:val="clear" w:color="auto" w:fill="FFFFFF"/>
        </w:rPr>
        <w:t>Dropout of 0.2 was used</w:t>
      </w:r>
      <w:r w:rsidR="0050709D">
        <w:rPr>
          <w:rFonts w:asciiTheme="majorBidi" w:hAnsiTheme="majorBidi" w:cstheme="majorBidi"/>
          <w:color w:val="2A2A2A"/>
          <w:sz w:val="28"/>
          <w:szCs w:val="28"/>
          <w:shd w:val="clear" w:color="auto" w:fill="FFFFFF"/>
        </w:rPr>
        <w:t xml:space="preserve"> for all fully connected layers</w:t>
      </w:r>
      <w:commentRangeEnd w:id="271"/>
      <w:r w:rsidR="00C84EE1">
        <w:rPr>
          <w:rStyle w:val="CommentReference"/>
        </w:rPr>
        <w:commentReference w:id="271"/>
      </w:r>
      <w:r w:rsidR="0050709D">
        <w:rPr>
          <w:rFonts w:asciiTheme="majorBidi" w:hAnsiTheme="majorBidi" w:cstheme="majorBidi" w:hint="cs"/>
          <w:color w:val="2A2A2A"/>
          <w:sz w:val="28"/>
          <w:szCs w:val="28"/>
          <w:shd w:val="clear" w:color="auto" w:fill="FFFFFF"/>
          <w:rtl/>
        </w:rPr>
        <w:t xml:space="preserve">. </w:t>
      </w:r>
      <w:r w:rsidR="0050709D" w:rsidRPr="001D501A">
        <w:rPr>
          <w:rFonts w:asciiTheme="majorBidi" w:hAnsiTheme="majorBidi" w:cstheme="majorBidi"/>
          <w:color w:val="2A2A2A"/>
          <w:sz w:val="28"/>
          <w:szCs w:val="28"/>
          <w:shd w:val="clear" w:color="auto" w:fill="FFFFFF"/>
        </w:rPr>
        <w:t>We set the batch size to 64. Usually, the training converges after approximately 10 epochs.</w:t>
      </w:r>
    </w:p>
    <w:p w14:paraId="2CABCD36" w14:textId="39D3D7D0" w:rsidR="0050709D" w:rsidRPr="00B41BF8" w:rsidRDefault="0050709D" w:rsidP="00477237">
      <w:pPr>
        <w:spacing w:line="360" w:lineRule="auto"/>
        <w:jc w:val="both"/>
        <w:rPr>
          <w:rStyle w:val="fontstyle01"/>
          <w:rFonts w:asciiTheme="majorBidi" w:hAnsiTheme="majorBidi" w:cstheme="majorBidi"/>
          <w:color w:val="FF0000"/>
          <w:sz w:val="28"/>
          <w:szCs w:val="28"/>
        </w:rPr>
      </w:pPr>
      <w:r w:rsidRPr="00477237">
        <w:rPr>
          <w:rFonts w:asciiTheme="majorBidi" w:hAnsiTheme="majorBidi" w:cstheme="majorBidi"/>
          <w:sz w:val="28"/>
          <w:szCs w:val="28"/>
          <w:lang w:bidi="fa-IR"/>
        </w:rPr>
        <w:t xml:space="preserve">We used the Python programming language and </w:t>
      </w:r>
      <w:r w:rsidRPr="00477237">
        <w:rPr>
          <w:rStyle w:val="fontstyle01"/>
          <w:rFonts w:asciiTheme="majorBidi" w:hAnsiTheme="majorBidi" w:cstheme="majorBidi"/>
          <w:sz w:val="28"/>
          <w:szCs w:val="28"/>
        </w:rPr>
        <w:t xml:space="preserve">the neural network was constructed using the </w:t>
      </w:r>
      <w:proofErr w:type="spellStart"/>
      <w:r w:rsidRPr="00477237">
        <w:rPr>
          <w:rStyle w:val="fontstyle01"/>
          <w:rFonts w:asciiTheme="majorBidi" w:hAnsiTheme="majorBidi" w:cstheme="majorBidi"/>
          <w:sz w:val="28"/>
          <w:szCs w:val="28"/>
        </w:rPr>
        <w:t>Keras</w:t>
      </w:r>
      <w:proofErr w:type="spellEnd"/>
      <w:r w:rsidRPr="00477237">
        <w:rPr>
          <w:rStyle w:val="fontstyle01"/>
          <w:rFonts w:asciiTheme="majorBidi" w:hAnsiTheme="majorBidi" w:cstheme="majorBidi"/>
          <w:sz w:val="28"/>
          <w:szCs w:val="28"/>
        </w:rPr>
        <w:t xml:space="preserve"> library</w:t>
      </w:r>
      <w:r w:rsidRPr="00477237">
        <w:rPr>
          <w:rStyle w:val="fontstyle01"/>
          <w:rFonts w:asciiTheme="majorBidi" w:hAnsiTheme="majorBidi" w:cstheme="majorBidi"/>
          <w:sz w:val="28"/>
          <w:szCs w:val="28"/>
        </w:rPr>
        <w:fldChar w:fldCharType="begin" w:fldLock="1"/>
      </w:r>
      <w:r w:rsidRPr="00477237">
        <w:rPr>
          <w:rStyle w:val="fontstyle01"/>
          <w:rFonts w:asciiTheme="majorBidi" w:hAnsiTheme="majorBidi" w:cstheme="majorBidi"/>
          <w:sz w:val="28"/>
          <w:szCs w:val="28"/>
        </w:rPr>
        <w:instrText>ADDIN CSL_CITATION {"citationItems":[{"id":"ITEM-1","itemData":{"abstract":"Keras is a high-level neural networks API, written in Python and capable of running on top of TensorFlow, CNTK, or Theano. It was developed with a focus on enabling fast experimentation.","author":[{"dropping-particle":"","family":"Chollet","given":"François","non-dropping-particle":"","parse-names":false,"suffix":""}],"container-title":"Keras.Io","id":"ITEM-1","issued":{"date-parts":[["2015"]]},"title":"Keras: The Python Deep Learning library","type":"article-journal"},"uris":["http://www.mendeley.com/documents/?uuid=be4f8883-c424-4bbb-83de-e7267a963b0c"]}],"mendeley":{"formattedCitation":"[27]","plainTextFormattedCitation":"[27]","previouslyFormattedCitation":"[27]"},"properties":{"noteIndex":0},"schema":"https://github.com/citation-style-language/schema/raw/master/csl-citation.json"}</w:instrText>
      </w:r>
      <w:r w:rsidRPr="00477237">
        <w:rPr>
          <w:rStyle w:val="fontstyle01"/>
          <w:rFonts w:asciiTheme="majorBidi" w:hAnsiTheme="majorBidi" w:cstheme="majorBidi"/>
          <w:sz w:val="28"/>
          <w:szCs w:val="28"/>
        </w:rPr>
        <w:fldChar w:fldCharType="separate"/>
      </w:r>
      <w:r w:rsidRPr="00477237">
        <w:rPr>
          <w:rStyle w:val="fontstyle01"/>
          <w:rFonts w:asciiTheme="majorBidi" w:hAnsiTheme="majorBidi" w:cstheme="majorBidi"/>
          <w:noProof/>
          <w:sz w:val="28"/>
          <w:szCs w:val="28"/>
        </w:rPr>
        <w:t>[27]</w:t>
      </w:r>
      <w:r w:rsidRPr="00477237">
        <w:rPr>
          <w:rStyle w:val="fontstyle01"/>
          <w:rFonts w:asciiTheme="majorBidi" w:hAnsiTheme="majorBidi" w:cstheme="majorBidi"/>
          <w:sz w:val="28"/>
          <w:szCs w:val="28"/>
        </w:rPr>
        <w:fldChar w:fldCharType="end"/>
      </w:r>
      <w:r w:rsidR="00477237">
        <w:rPr>
          <w:rStyle w:val="fontstyle01"/>
          <w:rFonts w:asciiTheme="majorBidi" w:hAnsiTheme="majorBidi" w:cstheme="majorBidi"/>
          <w:sz w:val="28"/>
          <w:szCs w:val="28"/>
        </w:rPr>
        <w:t>.</w:t>
      </w:r>
      <w:r w:rsidR="00B41BF8">
        <w:rPr>
          <w:rStyle w:val="fontstyle01"/>
          <w:rFonts w:asciiTheme="majorBidi" w:hAnsiTheme="majorBidi" w:cstheme="majorBidi"/>
          <w:sz w:val="28"/>
          <w:szCs w:val="28"/>
        </w:rPr>
        <w:t xml:space="preserve"> </w:t>
      </w:r>
      <w:r w:rsidR="00B41BF8">
        <w:rPr>
          <w:rStyle w:val="fontstyle01"/>
          <w:rFonts w:asciiTheme="majorBidi" w:hAnsiTheme="majorBidi" w:cstheme="majorBidi"/>
          <w:color w:val="FF0000"/>
          <w:sz w:val="28"/>
          <w:szCs w:val="28"/>
        </w:rPr>
        <w:t>Implementation detail about RAM, size of DATA , …</w:t>
      </w:r>
    </w:p>
    <w:p w14:paraId="08DC088E" w14:textId="7FFE5F0C" w:rsidR="00B41BF8" w:rsidRPr="001E37B0" w:rsidRDefault="003B304D" w:rsidP="00B41BF8">
      <w:pPr>
        <w:pStyle w:val="Heading3"/>
        <w:numPr>
          <w:ilvl w:val="1"/>
          <w:numId w:val="9"/>
        </w:numPr>
        <w:shd w:val="clear" w:color="auto" w:fill="FFFFFF"/>
        <w:spacing w:line="360" w:lineRule="auto"/>
        <w:textAlignment w:val="baseline"/>
        <w:rPr>
          <w:rFonts w:asciiTheme="majorBidi" w:hAnsiTheme="majorBidi"/>
          <w:b/>
          <w:bCs/>
          <w:color w:val="auto"/>
          <w:sz w:val="32"/>
          <w:szCs w:val="32"/>
        </w:rPr>
      </w:pPr>
      <w:r>
        <w:rPr>
          <w:rFonts w:asciiTheme="majorBidi" w:hAnsiTheme="majorBidi"/>
          <w:b/>
          <w:bCs/>
          <w:color w:val="auto"/>
          <w:sz w:val="32"/>
          <w:szCs w:val="32"/>
        </w:rPr>
        <w:t xml:space="preserve"> </w:t>
      </w:r>
      <w:r w:rsidR="00B41BF8">
        <w:rPr>
          <w:rFonts w:asciiTheme="majorBidi" w:hAnsiTheme="majorBidi"/>
          <w:b/>
          <w:bCs/>
          <w:color w:val="auto"/>
          <w:sz w:val="32"/>
          <w:szCs w:val="32"/>
        </w:rPr>
        <w:t>Accuracy of RNA3Ddesi</w:t>
      </w:r>
      <w:r w:rsidR="003034C8">
        <w:rPr>
          <w:rFonts w:asciiTheme="majorBidi" w:hAnsiTheme="majorBidi"/>
          <w:b/>
          <w:bCs/>
          <w:color w:val="auto"/>
          <w:sz w:val="32"/>
          <w:szCs w:val="32"/>
        </w:rPr>
        <w:t>g</w:t>
      </w:r>
      <w:r w:rsidR="00B41BF8">
        <w:rPr>
          <w:rFonts w:asciiTheme="majorBidi" w:hAnsiTheme="majorBidi"/>
          <w:b/>
          <w:bCs/>
          <w:color w:val="auto"/>
          <w:sz w:val="32"/>
          <w:szCs w:val="32"/>
        </w:rPr>
        <w:t>n</w:t>
      </w:r>
    </w:p>
    <w:p w14:paraId="0D1834D6" w14:textId="72AD6C7F" w:rsidR="00DD3DC3" w:rsidRPr="00B41BF8" w:rsidRDefault="00246027" w:rsidP="00B41BF8">
      <w:pPr>
        <w:spacing w:line="360" w:lineRule="auto"/>
        <w:rPr>
          <w:rStyle w:val="fontstyle01"/>
          <w:rFonts w:asciiTheme="majorBidi" w:hAnsiTheme="majorBidi" w:cstheme="majorBidi"/>
          <w:color w:val="auto"/>
          <w:sz w:val="22"/>
          <w:szCs w:val="22"/>
        </w:rPr>
      </w:pPr>
      <w:r w:rsidRPr="00B41BF8">
        <w:rPr>
          <w:rStyle w:val="fontstyle01"/>
          <w:rFonts w:asciiTheme="majorBidi" w:hAnsiTheme="majorBidi" w:cstheme="majorBidi"/>
          <w:sz w:val="28"/>
          <w:szCs w:val="32"/>
          <w:u w:val="single"/>
        </w:rPr>
        <w:t>One way to measure the accuracy of design is to estimate the sequence identity between</w:t>
      </w:r>
      <w:r w:rsidR="00E26408" w:rsidRPr="00B41BF8">
        <w:rPr>
          <w:rFonts w:asciiTheme="majorBidi" w:hAnsiTheme="majorBidi" w:cstheme="majorBidi"/>
          <w:color w:val="000000"/>
          <w:sz w:val="28"/>
          <w:szCs w:val="32"/>
          <w:u w:val="single"/>
          <w:rtl/>
        </w:rPr>
        <w:t xml:space="preserve"> </w:t>
      </w:r>
      <w:r w:rsidR="00881269" w:rsidRPr="00B41BF8">
        <w:rPr>
          <w:rStyle w:val="fontstyle01"/>
          <w:rFonts w:asciiTheme="majorBidi" w:hAnsiTheme="majorBidi" w:cstheme="majorBidi"/>
          <w:sz w:val="28"/>
          <w:szCs w:val="32"/>
        </w:rPr>
        <w:t>predicted</w:t>
      </w:r>
      <w:r w:rsidRPr="00B41BF8">
        <w:rPr>
          <w:rStyle w:val="fontstyle01"/>
          <w:rFonts w:asciiTheme="majorBidi" w:hAnsiTheme="majorBidi" w:cstheme="majorBidi"/>
          <w:sz w:val="28"/>
          <w:szCs w:val="32"/>
        </w:rPr>
        <w:t xml:space="preserve"> sequence</w:t>
      </w:r>
      <w:r w:rsidRPr="00B41BF8">
        <w:rPr>
          <w:rStyle w:val="fontstyle01"/>
          <w:rFonts w:asciiTheme="majorBidi" w:hAnsiTheme="majorBidi" w:cstheme="majorBidi"/>
          <w:sz w:val="28"/>
          <w:szCs w:val="32"/>
          <w:u w:val="single"/>
        </w:rPr>
        <w:t xml:space="preserve"> and the original wild-type sequence.</w:t>
      </w:r>
      <w:r w:rsidR="00881269" w:rsidRPr="00B41BF8">
        <w:rPr>
          <w:rStyle w:val="fontstyle01"/>
          <w:rFonts w:asciiTheme="majorBidi" w:hAnsiTheme="majorBidi" w:cstheme="majorBidi"/>
          <w:sz w:val="28"/>
          <w:szCs w:val="32"/>
          <w:u w:val="single"/>
        </w:rPr>
        <w:t xml:space="preserve"> </w:t>
      </w:r>
      <w:r w:rsidR="00881269" w:rsidRPr="00B41BF8">
        <w:rPr>
          <w:rStyle w:val="fontstyle01"/>
          <w:rFonts w:asciiTheme="majorBidi" w:hAnsiTheme="majorBidi" w:cstheme="majorBidi"/>
          <w:sz w:val="28"/>
          <w:szCs w:val="32"/>
        </w:rPr>
        <w:t xml:space="preserve">Accuracy of </w:t>
      </w:r>
      <w:r w:rsidR="00881269" w:rsidRPr="00B41BF8">
        <w:rPr>
          <w:rStyle w:val="fontstyle01"/>
          <w:rFonts w:asciiTheme="majorBidi" w:hAnsiTheme="majorBidi" w:cstheme="majorBidi"/>
          <w:sz w:val="28"/>
          <w:szCs w:val="32"/>
        </w:rPr>
        <w:lastRenderedPageBreak/>
        <w:t xml:space="preserve">RNA3Ddesign for predicting sequence of </w:t>
      </w:r>
      <w:proofErr w:type="spellStart"/>
      <w:r w:rsidR="00881269" w:rsidRPr="00B41BF8">
        <w:rPr>
          <w:rStyle w:val="fontstyle01"/>
          <w:rFonts w:asciiTheme="majorBidi" w:hAnsiTheme="majorBidi" w:cstheme="majorBidi"/>
          <w:sz w:val="28"/>
          <w:szCs w:val="32"/>
        </w:rPr>
        <w:t>TRdata</w:t>
      </w:r>
      <w:proofErr w:type="spellEnd"/>
      <w:r w:rsidR="006F5DD4" w:rsidRPr="00B41BF8">
        <w:rPr>
          <w:rStyle w:val="fontstyle01"/>
          <w:rFonts w:asciiTheme="majorBidi" w:hAnsiTheme="majorBidi" w:cstheme="majorBidi"/>
          <w:sz w:val="28"/>
          <w:szCs w:val="32"/>
        </w:rPr>
        <w:t xml:space="preserve">, </w:t>
      </w:r>
      <w:proofErr w:type="spellStart"/>
      <w:r w:rsidR="006F5DD4" w:rsidRPr="00B41BF8">
        <w:rPr>
          <w:rStyle w:val="fontstyle01"/>
          <w:rFonts w:asciiTheme="majorBidi" w:hAnsiTheme="majorBidi" w:cstheme="majorBidi"/>
          <w:sz w:val="28"/>
          <w:szCs w:val="32"/>
        </w:rPr>
        <w:t>TSdata</w:t>
      </w:r>
      <w:proofErr w:type="spellEnd"/>
      <w:r w:rsidR="006F5DD4" w:rsidRPr="00B41BF8">
        <w:rPr>
          <w:rStyle w:val="fontstyle01"/>
          <w:rFonts w:asciiTheme="majorBidi" w:hAnsiTheme="majorBidi" w:cstheme="majorBidi"/>
          <w:sz w:val="28"/>
          <w:szCs w:val="32"/>
        </w:rPr>
        <w:t xml:space="preserve"> and </w:t>
      </w:r>
      <w:r w:rsidR="000534A2" w:rsidRPr="00B41BF8">
        <w:rPr>
          <w:rStyle w:val="fontstyle01"/>
          <w:rFonts w:asciiTheme="majorBidi" w:hAnsiTheme="majorBidi" w:cstheme="majorBidi"/>
          <w:sz w:val="28"/>
          <w:szCs w:val="32"/>
        </w:rPr>
        <w:t>evaluation</w:t>
      </w:r>
      <w:r w:rsidR="006F5DD4" w:rsidRPr="00B41BF8">
        <w:rPr>
          <w:rStyle w:val="fontstyle01"/>
          <w:rFonts w:asciiTheme="majorBidi" w:hAnsiTheme="majorBidi" w:cstheme="majorBidi"/>
          <w:sz w:val="28"/>
          <w:szCs w:val="32"/>
        </w:rPr>
        <w:t xml:space="preserve"> dataset </w:t>
      </w:r>
      <w:r w:rsidR="00442114" w:rsidRPr="00B41BF8">
        <w:rPr>
          <w:rStyle w:val="fontstyle01"/>
          <w:rFonts w:asciiTheme="majorBidi" w:hAnsiTheme="majorBidi" w:cstheme="majorBidi"/>
          <w:sz w:val="28"/>
          <w:szCs w:val="32"/>
        </w:rPr>
        <w:t>are shown in Table 2.</w:t>
      </w:r>
    </w:p>
    <w:p w14:paraId="0824F738" w14:textId="387F9E9F" w:rsidR="00894DE1" w:rsidRDefault="00894DE1" w:rsidP="00894DE1">
      <w:pPr>
        <w:pStyle w:val="Caption"/>
        <w:keepNext/>
        <w:jc w:val="center"/>
      </w:pPr>
      <w:r>
        <w:t xml:space="preserve">Table </w:t>
      </w:r>
      <w:fldSimple w:instr=" SEQ Table \* ARABIC ">
        <w:r>
          <w:rPr>
            <w:noProof/>
          </w:rPr>
          <w:t>2</w:t>
        </w:r>
      </w:fldSimple>
      <w:r>
        <w:t xml:space="preserve"> accuracy of RNA3Ddesign</w:t>
      </w:r>
    </w:p>
    <w:tbl>
      <w:tblPr>
        <w:tblStyle w:val="PlainTable2"/>
        <w:tblW w:w="0" w:type="auto"/>
        <w:jc w:val="center"/>
        <w:tblLook w:val="04A0" w:firstRow="1" w:lastRow="0" w:firstColumn="1" w:lastColumn="0" w:noHBand="0" w:noVBand="1"/>
      </w:tblPr>
      <w:tblGrid>
        <w:gridCol w:w="1980"/>
        <w:gridCol w:w="2070"/>
      </w:tblGrid>
      <w:tr w:rsidR="00C05AAE" w14:paraId="4D391FE3" w14:textId="77777777" w:rsidTr="00DC3C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2FF95CCB" w14:textId="5C0CF62A" w:rsidR="00C05AAE" w:rsidRDefault="00C05AAE" w:rsidP="00C05AAE">
            <w:pPr>
              <w:spacing w:line="360" w:lineRule="auto"/>
              <w:jc w:val="center"/>
              <w:rPr>
                <w:rStyle w:val="fontstyle01"/>
                <w:sz w:val="28"/>
                <w:szCs w:val="32"/>
              </w:rPr>
            </w:pPr>
            <w:r w:rsidRPr="00C05AAE">
              <w:rPr>
                <w:rStyle w:val="fontstyle01"/>
                <w:sz w:val="24"/>
                <w:szCs w:val="24"/>
              </w:rPr>
              <w:t>Dataset</w:t>
            </w:r>
          </w:p>
        </w:tc>
        <w:tc>
          <w:tcPr>
            <w:tcW w:w="2070" w:type="dxa"/>
          </w:tcPr>
          <w:p w14:paraId="0C69ADB1" w14:textId="1177219A" w:rsidR="00C05AAE" w:rsidRDefault="00C05AAE" w:rsidP="00C05AAE">
            <w:pPr>
              <w:spacing w:line="360" w:lineRule="auto"/>
              <w:jc w:val="center"/>
              <w:cnfStyle w:val="100000000000" w:firstRow="1" w:lastRow="0" w:firstColumn="0" w:lastColumn="0" w:oddVBand="0" w:evenVBand="0" w:oddHBand="0" w:evenHBand="0" w:firstRowFirstColumn="0" w:firstRowLastColumn="0" w:lastRowFirstColumn="0" w:lastRowLastColumn="0"/>
              <w:rPr>
                <w:rStyle w:val="fontstyle01"/>
                <w:sz w:val="28"/>
                <w:szCs w:val="32"/>
              </w:rPr>
            </w:pPr>
            <w:r>
              <w:rPr>
                <w:rStyle w:val="fontstyle01"/>
                <w:sz w:val="28"/>
                <w:szCs w:val="32"/>
              </w:rPr>
              <w:t>accuracy</w:t>
            </w:r>
          </w:p>
        </w:tc>
      </w:tr>
      <w:tr w:rsidR="00C05AAE" w14:paraId="7E25E4F8" w14:textId="77777777" w:rsidTr="00DC3C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23893756" w14:textId="3A2BE88F" w:rsidR="00C05AAE" w:rsidRPr="006F5DD4" w:rsidRDefault="00C05AAE" w:rsidP="00D76A64">
            <w:pPr>
              <w:spacing w:line="360" w:lineRule="auto"/>
              <w:jc w:val="center"/>
              <w:rPr>
                <w:rStyle w:val="fontstyle01"/>
                <w:rFonts w:asciiTheme="majorBidi" w:hAnsiTheme="majorBidi" w:cstheme="majorBidi"/>
                <w:b w:val="0"/>
                <w:bCs w:val="0"/>
                <w:sz w:val="28"/>
                <w:szCs w:val="32"/>
              </w:rPr>
            </w:pPr>
            <w:proofErr w:type="spellStart"/>
            <w:r w:rsidRPr="006F5DD4">
              <w:rPr>
                <w:rStyle w:val="fontstyle01"/>
                <w:rFonts w:asciiTheme="majorBidi" w:hAnsiTheme="majorBidi" w:cstheme="majorBidi"/>
                <w:b w:val="0"/>
                <w:bCs w:val="0"/>
                <w:sz w:val="22"/>
                <w:szCs w:val="22"/>
              </w:rPr>
              <w:t>TRdata</w:t>
            </w:r>
            <w:proofErr w:type="spellEnd"/>
          </w:p>
        </w:tc>
        <w:tc>
          <w:tcPr>
            <w:tcW w:w="2070" w:type="dxa"/>
          </w:tcPr>
          <w:p w14:paraId="621C98FC" w14:textId="1354A79A" w:rsidR="00C05AAE" w:rsidRPr="006F5DD4" w:rsidRDefault="00C05AAE" w:rsidP="00D76A64">
            <w:pPr>
              <w:spacing w:line="360" w:lineRule="auto"/>
              <w:jc w:val="center"/>
              <w:cnfStyle w:val="000000100000" w:firstRow="0" w:lastRow="0" w:firstColumn="0" w:lastColumn="0" w:oddVBand="0" w:evenVBand="0" w:oddHBand="1" w:evenHBand="0" w:firstRowFirstColumn="0" w:firstRowLastColumn="0" w:lastRowFirstColumn="0" w:lastRowLastColumn="0"/>
              <w:rPr>
                <w:rStyle w:val="fontstyle01"/>
                <w:sz w:val="24"/>
                <w:szCs w:val="24"/>
              </w:rPr>
            </w:pPr>
            <w:r w:rsidRPr="006F5DD4">
              <w:rPr>
                <w:rStyle w:val="fontstyle01"/>
                <w:sz w:val="24"/>
                <w:szCs w:val="24"/>
              </w:rPr>
              <w:t>75%</w:t>
            </w:r>
          </w:p>
        </w:tc>
      </w:tr>
      <w:tr w:rsidR="00C05AAE" w14:paraId="0E3FA874" w14:textId="77777777" w:rsidTr="00DC3C69">
        <w:trPr>
          <w:jc w:val="center"/>
        </w:trPr>
        <w:tc>
          <w:tcPr>
            <w:cnfStyle w:val="001000000000" w:firstRow="0" w:lastRow="0" w:firstColumn="1" w:lastColumn="0" w:oddVBand="0" w:evenVBand="0" w:oddHBand="0" w:evenHBand="0" w:firstRowFirstColumn="0" w:firstRowLastColumn="0" w:lastRowFirstColumn="0" w:lastRowLastColumn="0"/>
            <w:tcW w:w="1980" w:type="dxa"/>
          </w:tcPr>
          <w:p w14:paraId="0ECDEDBE" w14:textId="171F2C96" w:rsidR="00C05AAE" w:rsidRPr="006F5DD4" w:rsidRDefault="00C05AAE" w:rsidP="00D76A64">
            <w:pPr>
              <w:spacing w:line="360" w:lineRule="auto"/>
              <w:jc w:val="center"/>
              <w:rPr>
                <w:rStyle w:val="fontstyle01"/>
                <w:rFonts w:asciiTheme="majorBidi" w:hAnsiTheme="majorBidi" w:cstheme="majorBidi"/>
                <w:b w:val="0"/>
                <w:bCs w:val="0"/>
                <w:sz w:val="22"/>
                <w:szCs w:val="24"/>
              </w:rPr>
            </w:pPr>
            <w:proofErr w:type="spellStart"/>
            <w:r w:rsidRPr="006F5DD4">
              <w:rPr>
                <w:rStyle w:val="fontstyle01"/>
                <w:rFonts w:asciiTheme="majorBidi" w:hAnsiTheme="majorBidi" w:cstheme="majorBidi"/>
                <w:b w:val="0"/>
                <w:bCs w:val="0"/>
                <w:sz w:val="22"/>
                <w:szCs w:val="24"/>
              </w:rPr>
              <w:t>TSdata</w:t>
            </w:r>
            <w:proofErr w:type="spellEnd"/>
          </w:p>
        </w:tc>
        <w:tc>
          <w:tcPr>
            <w:tcW w:w="2070" w:type="dxa"/>
            <w:vAlign w:val="bottom"/>
          </w:tcPr>
          <w:p w14:paraId="0D263804" w14:textId="61260146" w:rsidR="00C05AAE" w:rsidRPr="006F5DD4" w:rsidRDefault="00D76A64" w:rsidP="00DC3C69">
            <w:pPr>
              <w:spacing w:line="360" w:lineRule="auto"/>
              <w:jc w:val="center"/>
              <w:cnfStyle w:val="000000000000" w:firstRow="0" w:lastRow="0" w:firstColumn="0" w:lastColumn="0" w:oddVBand="0" w:evenVBand="0" w:oddHBand="0" w:evenHBand="0" w:firstRowFirstColumn="0" w:firstRowLastColumn="0" w:lastRowFirstColumn="0" w:lastRowLastColumn="0"/>
              <w:rPr>
                <w:rStyle w:val="fontstyle01"/>
                <w:sz w:val="22"/>
                <w:szCs w:val="22"/>
              </w:rPr>
            </w:pPr>
            <w:r w:rsidRPr="006F5DD4">
              <w:rPr>
                <w:rStyle w:val="fontstyle01"/>
                <w:sz w:val="22"/>
                <w:szCs w:val="22"/>
              </w:rPr>
              <w:t>53%</w:t>
            </w:r>
          </w:p>
        </w:tc>
      </w:tr>
      <w:tr w:rsidR="007E517B" w14:paraId="466A83F1" w14:textId="77777777" w:rsidTr="00DC3C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286D192D" w14:textId="53AE5D55" w:rsidR="007E517B" w:rsidRPr="006F5DD4" w:rsidRDefault="000534A2" w:rsidP="006F5DD4">
            <w:pPr>
              <w:jc w:val="center"/>
              <w:rPr>
                <w:rStyle w:val="fontstyle01"/>
                <w:b w:val="0"/>
                <w:bCs w:val="0"/>
                <w:sz w:val="28"/>
                <w:szCs w:val="32"/>
              </w:rPr>
            </w:pPr>
            <w:r>
              <w:rPr>
                <w:rStyle w:val="fontstyle01"/>
                <w:b w:val="0"/>
                <w:bCs w:val="0"/>
                <w:sz w:val="22"/>
                <w:szCs w:val="22"/>
              </w:rPr>
              <w:t>evaluation</w:t>
            </w:r>
            <w:r w:rsidR="006F5DD4" w:rsidRPr="006F5DD4">
              <w:rPr>
                <w:rStyle w:val="fontstyle01"/>
                <w:b w:val="0"/>
                <w:bCs w:val="0"/>
                <w:sz w:val="22"/>
                <w:szCs w:val="22"/>
              </w:rPr>
              <w:t xml:space="preserve"> dataset</w:t>
            </w:r>
          </w:p>
        </w:tc>
        <w:tc>
          <w:tcPr>
            <w:tcW w:w="2070" w:type="dxa"/>
            <w:vAlign w:val="bottom"/>
          </w:tcPr>
          <w:p w14:paraId="7C6B961B" w14:textId="06CCB526" w:rsidR="007E517B" w:rsidRDefault="006F5DD4" w:rsidP="00DC3C69">
            <w:pPr>
              <w:spacing w:line="360" w:lineRule="auto"/>
              <w:jc w:val="center"/>
              <w:cnfStyle w:val="000000100000" w:firstRow="0" w:lastRow="0" w:firstColumn="0" w:lastColumn="0" w:oddVBand="0" w:evenVBand="0" w:oddHBand="1" w:evenHBand="0" w:firstRowFirstColumn="0" w:firstRowLastColumn="0" w:lastRowFirstColumn="0" w:lastRowLastColumn="0"/>
              <w:rPr>
                <w:rStyle w:val="fontstyle01"/>
                <w:sz w:val="28"/>
                <w:szCs w:val="32"/>
              </w:rPr>
            </w:pPr>
            <w:r w:rsidRPr="00442114">
              <w:rPr>
                <w:rStyle w:val="fontstyle01"/>
                <w:sz w:val="24"/>
                <w:szCs w:val="24"/>
              </w:rPr>
              <w:t>50%</w:t>
            </w:r>
          </w:p>
        </w:tc>
      </w:tr>
    </w:tbl>
    <w:p w14:paraId="4B8B8AB8" w14:textId="05B8551F" w:rsidR="008954C5" w:rsidRPr="00F4712D" w:rsidRDefault="008954C5" w:rsidP="00442114">
      <w:pPr>
        <w:rPr>
          <w:rFonts w:ascii="MinionPro-Regular" w:hAnsi="MinionPro-Regular"/>
          <w:color w:val="000000"/>
          <w:sz w:val="26"/>
          <w:szCs w:val="28"/>
          <w:u w:val="single"/>
        </w:rPr>
      </w:pPr>
    </w:p>
    <w:p w14:paraId="19491BCA" w14:textId="24BBD7F8" w:rsidR="00DD3DC3" w:rsidRPr="00DD3DC3" w:rsidRDefault="00DD3DC3" w:rsidP="00DD3DC3">
      <w:r>
        <w:t xml:space="preserve"> </w:t>
      </w:r>
    </w:p>
    <w:p w14:paraId="57BAD935" w14:textId="21E6DC0A" w:rsidR="00046F20" w:rsidRDefault="00E32DA1" w:rsidP="00ED719D">
      <w:pPr>
        <w:spacing w:line="360" w:lineRule="auto"/>
        <w:jc w:val="both"/>
        <w:rPr>
          <w:rStyle w:val="fontstyle01"/>
          <w:rFonts w:asciiTheme="majorBidi" w:hAnsiTheme="majorBidi" w:cstheme="majorBidi"/>
          <w:sz w:val="28"/>
          <w:szCs w:val="28"/>
          <w:lang w:bidi="fa-IR"/>
        </w:rPr>
      </w:pPr>
      <w:r w:rsidRPr="00A643E7">
        <w:rPr>
          <w:rStyle w:val="fontstyle01"/>
          <w:rFonts w:asciiTheme="majorBidi" w:hAnsiTheme="majorBidi" w:cstheme="majorBidi"/>
          <w:sz w:val="28"/>
          <w:szCs w:val="28"/>
        </w:rPr>
        <w:t>We plotted confusion matrix for evaluation dataset in figure 5.</w:t>
      </w:r>
      <w:r w:rsidRPr="00A643E7">
        <w:rPr>
          <w:rStyle w:val="fontstyle01"/>
          <w:sz w:val="18"/>
          <w:szCs w:val="18"/>
        </w:rPr>
        <w:t xml:space="preserve"> </w:t>
      </w:r>
      <w:r w:rsidR="00046F20">
        <w:rPr>
          <w:rStyle w:val="fontstyle01"/>
          <w:rFonts w:asciiTheme="majorBidi" w:hAnsiTheme="majorBidi" w:cstheme="majorBidi"/>
          <w:sz w:val="28"/>
          <w:szCs w:val="28"/>
        </w:rPr>
        <w:t>Respectively,</w:t>
      </w:r>
      <w:r w:rsidRPr="00A643E7">
        <w:rPr>
          <w:rStyle w:val="fontstyle01"/>
          <w:rFonts w:asciiTheme="majorBidi" w:hAnsiTheme="majorBidi" w:cstheme="majorBidi"/>
          <w:sz w:val="28"/>
          <w:szCs w:val="28"/>
        </w:rPr>
        <w:t xml:space="preserve"> A cell (</w:t>
      </w:r>
      <w:r w:rsidRPr="00A643E7">
        <w:rPr>
          <w:rStyle w:val="fontstyle21"/>
          <w:rFonts w:asciiTheme="majorBidi" w:hAnsiTheme="majorBidi" w:cstheme="majorBidi"/>
          <w:sz w:val="28"/>
          <w:szCs w:val="28"/>
        </w:rPr>
        <w:t>x</w:t>
      </w:r>
      <w:r w:rsidRPr="00A643E7">
        <w:rPr>
          <w:rStyle w:val="fontstyle01"/>
          <w:rFonts w:asciiTheme="majorBidi" w:hAnsiTheme="majorBidi" w:cstheme="majorBidi"/>
          <w:sz w:val="28"/>
          <w:szCs w:val="28"/>
        </w:rPr>
        <w:t xml:space="preserve">, </w:t>
      </w:r>
      <w:r w:rsidRPr="00A643E7">
        <w:rPr>
          <w:rStyle w:val="fontstyle21"/>
          <w:rFonts w:asciiTheme="majorBidi" w:hAnsiTheme="majorBidi" w:cstheme="majorBidi"/>
          <w:sz w:val="28"/>
          <w:szCs w:val="28"/>
        </w:rPr>
        <w:t>y</w:t>
      </w:r>
      <w:r w:rsidRPr="00A643E7">
        <w:rPr>
          <w:rStyle w:val="fontstyle01"/>
          <w:rFonts w:asciiTheme="majorBidi" w:hAnsiTheme="majorBidi" w:cstheme="majorBidi"/>
          <w:sz w:val="28"/>
          <w:szCs w:val="28"/>
        </w:rPr>
        <w:t>) in the confusion matrix shows the number of</w:t>
      </w:r>
      <w:r w:rsidR="00670214">
        <w:rPr>
          <w:rFonts w:asciiTheme="majorBidi" w:hAnsiTheme="majorBidi" w:cstheme="majorBidi"/>
          <w:color w:val="000000"/>
          <w:sz w:val="28"/>
          <w:szCs w:val="28"/>
        </w:rPr>
        <w:t xml:space="preserve"> </w:t>
      </w:r>
      <w:r w:rsidRPr="00A643E7">
        <w:rPr>
          <w:rStyle w:val="fontstyle01"/>
          <w:rFonts w:asciiTheme="majorBidi" w:hAnsiTheme="majorBidi" w:cstheme="majorBidi"/>
          <w:sz w:val="28"/>
          <w:szCs w:val="28"/>
        </w:rPr>
        <w:t xml:space="preserve">times residue type </w:t>
      </w:r>
      <w:r w:rsidRPr="00A643E7">
        <w:rPr>
          <w:rStyle w:val="fontstyle21"/>
          <w:rFonts w:asciiTheme="majorBidi" w:hAnsiTheme="majorBidi" w:cstheme="majorBidi"/>
          <w:sz w:val="28"/>
          <w:szCs w:val="28"/>
        </w:rPr>
        <w:t xml:space="preserve">x </w:t>
      </w:r>
      <w:r w:rsidRPr="00A643E7">
        <w:rPr>
          <w:rStyle w:val="fontstyle01"/>
          <w:rFonts w:asciiTheme="majorBidi" w:hAnsiTheme="majorBidi" w:cstheme="majorBidi"/>
          <w:sz w:val="28"/>
          <w:szCs w:val="28"/>
        </w:rPr>
        <w:t xml:space="preserve">are predicted to be residue type </w:t>
      </w:r>
      <w:r w:rsidRPr="00A643E7">
        <w:rPr>
          <w:rStyle w:val="fontstyle21"/>
          <w:rFonts w:asciiTheme="majorBidi" w:hAnsiTheme="majorBidi" w:cstheme="majorBidi"/>
          <w:sz w:val="28"/>
          <w:szCs w:val="28"/>
        </w:rPr>
        <w:t>y</w:t>
      </w:r>
      <w:r w:rsidRPr="00A643E7">
        <w:rPr>
          <w:rStyle w:val="fontstyle01"/>
          <w:rFonts w:asciiTheme="majorBidi" w:hAnsiTheme="majorBidi" w:cstheme="majorBidi"/>
          <w:sz w:val="28"/>
          <w:szCs w:val="28"/>
        </w:rPr>
        <w:t>.</w:t>
      </w:r>
    </w:p>
    <w:p w14:paraId="3AD8F26B" w14:textId="77777777" w:rsidR="00ED719D" w:rsidRDefault="00ED719D" w:rsidP="00ED719D">
      <w:pPr>
        <w:keepNext/>
        <w:spacing w:line="360" w:lineRule="auto"/>
        <w:jc w:val="center"/>
      </w:pPr>
      <w:r>
        <w:rPr>
          <w:rFonts w:asciiTheme="majorBidi" w:hAnsiTheme="majorBidi" w:cstheme="majorBidi"/>
          <w:noProof/>
          <w:color w:val="000000"/>
          <w:sz w:val="28"/>
          <w:szCs w:val="28"/>
        </w:rPr>
        <mc:AlternateContent>
          <mc:Choice Requires="wps">
            <w:drawing>
              <wp:anchor distT="0" distB="0" distL="114300" distR="114300" simplePos="0" relativeHeight="251669504" behindDoc="0" locked="0" layoutInCell="1" allowOverlap="1" wp14:anchorId="5F883F9E" wp14:editId="3639B917">
                <wp:simplePos x="0" y="0"/>
                <wp:positionH relativeFrom="column">
                  <wp:posOffset>619125</wp:posOffset>
                </wp:positionH>
                <wp:positionV relativeFrom="paragraph">
                  <wp:posOffset>12065</wp:posOffset>
                </wp:positionV>
                <wp:extent cx="447675" cy="2686050"/>
                <wp:effectExtent l="0" t="0" r="0" b="0"/>
                <wp:wrapNone/>
                <wp:docPr id="9" name="Text Box 9"/>
                <wp:cNvGraphicFramePr/>
                <a:graphic xmlns:a="http://schemas.openxmlformats.org/drawingml/2006/main">
                  <a:graphicData uri="http://schemas.microsoft.com/office/word/2010/wordprocessingShape">
                    <wps:wsp>
                      <wps:cNvSpPr txBox="1"/>
                      <wps:spPr>
                        <a:xfrm>
                          <a:off x="0" y="0"/>
                          <a:ext cx="447675" cy="2686050"/>
                        </a:xfrm>
                        <a:prstGeom prst="rect">
                          <a:avLst/>
                        </a:prstGeom>
                        <a:noFill/>
                        <a:ln w="6350">
                          <a:noFill/>
                        </a:ln>
                      </wps:spPr>
                      <wps:txbx>
                        <w:txbxContent>
                          <w:p w14:paraId="7C0F642F" w14:textId="192E321C" w:rsidR="002023C0" w:rsidRPr="00A3597D" w:rsidRDefault="002023C0" w:rsidP="00A3597D">
                            <w:pPr>
                              <w:spacing w:after="0" w:line="1000" w:lineRule="exact"/>
                              <w:rPr>
                                <w:rFonts w:asciiTheme="majorBidi" w:hAnsiTheme="majorBidi" w:cstheme="majorBidi"/>
                                <w:sz w:val="36"/>
                                <w:szCs w:val="36"/>
                              </w:rPr>
                            </w:pPr>
                            <w:r w:rsidRPr="00A3597D">
                              <w:rPr>
                                <w:rFonts w:asciiTheme="majorBidi" w:hAnsiTheme="majorBidi" w:cstheme="majorBidi"/>
                                <w:sz w:val="36"/>
                                <w:szCs w:val="36"/>
                              </w:rPr>
                              <w:t>A</w:t>
                            </w:r>
                          </w:p>
                          <w:p w14:paraId="4A9E57EF" w14:textId="322F088D" w:rsidR="002023C0" w:rsidRPr="00A3597D" w:rsidRDefault="002023C0" w:rsidP="00A3597D">
                            <w:pPr>
                              <w:spacing w:after="0" w:line="1000" w:lineRule="exact"/>
                              <w:rPr>
                                <w:rFonts w:asciiTheme="majorBidi" w:hAnsiTheme="majorBidi" w:cstheme="majorBidi"/>
                                <w:sz w:val="36"/>
                                <w:szCs w:val="36"/>
                              </w:rPr>
                            </w:pPr>
                            <w:r w:rsidRPr="00A3597D">
                              <w:rPr>
                                <w:rFonts w:asciiTheme="majorBidi" w:hAnsiTheme="majorBidi" w:cstheme="majorBidi"/>
                                <w:sz w:val="36"/>
                                <w:szCs w:val="36"/>
                              </w:rPr>
                              <w:t>C</w:t>
                            </w:r>
                          </w:p>
                          <w:p w14:paraId="32091120" w14:textId="34BD1E6D" w:rsidR="002023C0" w:rsidRPr="00A3597D" w:rsidRDefault="002023C0" w:rsidP="00A3597D">
                            <w:pPr>
                              <w:spacing w:after="0" w:line="1000" w:lineRule="exact"/>
                              <w:rPr>
                                <w:rFonts w:asciiTheme="majorBidi" w:hAnsiTheme="majorBidi" w:cstheme="majorBidi"/>
                                <w:sz w:val="36"/>
                                <w:szCs w:val="36"/>
                              </w:rPr>
                            </w:pPr>
                            <w:r w:rsidRPr="00A3597D">
                              <w:rPr>
                                <w:rFonts w:asciiTheme="majorBidi" w:hAnsiTheme="majorBidi" w:cstheme="majorBidi"/>
                                <w:sz w:val="36"/>
                                <w:szCs w:val="36"/>
                              </w:rPr>
                              <w:t>G</w:t>
                            </w:r>
                          </w:p>
                          <w:p w14:paraId="0EFC6C01" w14:textId="04C82A60" w:rsidR="002023C0" w:rsidRPr="00A3597D" w:rsidRDefault="002023C0" w:rsidP="00A3597D">
                            <w:pPr>
                              <w:spacing w:after="0" w:line="1000" w:lineRule="exact"/>
                              <w:rPr>
                                <w:rFonts w:asciiTheme="majorBidi" w:hAnsiTheme="majorBidi" w:cstheme="majorBidi"/>
                                <w:sz w:val="36"/>
                                <w:szCs w:val="36"/>
                              </w:rPr>
                            </w:pPr>
                            <w:r w:rsidRPr="00A3597D">
                              <w:rPr>
                                <w:rFonts w:asciiTheme="majorBidi" w:hAnsiTheme="majorBidi" w:cstheme="majorBidi"/>
                                <w:sz w:val="36"/>
                                <w:szCs w:val="36"/>
                              </w:rPr>
                              <w: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883F9E" id="_x0000_t202" coordsize="21600,21600" o:spt="202" path="m,l,21600r21600,l21600,xe">
                <v:stroke joinstyle="miter"/>
                <v:path gradientshapeok="t" o:connecttype="rect"/>
              </v:shapetype>
              <v:shape id="Text Box 9" o:spid="_x0000_s1026" type="#_x0000_t202" style="position:absolute;left:0;text-align:left;margin-left:48.75pt;margin-top:.95pt;width:35.25pt;height:21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" filled="f" stroked="f" strokeweight=".5pt">
                <v:textbox>
                  <w:txbxContent>
                    <w:p w14:paraId="7C0F642F" w14:textId="192E321C" w:rsidR="002023C0" w:rsidRPr="00A3597D" w:rsidRDefault="002023C0" w:rsidP="00A3597D">
                      <w:pPr>
                        <w:spacing w:after="0" w:line="1000" w:lineRule="exact"/>
                        <w:rPr>
                          <w:rFonts w:asciiTheme="majorBidi" w:hAnsiTheme="majorBidi" w:cstheme="majorBidi"/>
                          <w:sz w:val="36"/>
                          <w:szCs w:val="36"/>
                        </w:rPr>
                      </w:pPr>
                      <w:r w:rsidRPr="00A3597D">
                        <w:rPr>
                          <w:rFonts w:asciiTheme="majorBidi" w:hAnsiTheme="majorBidi" w:cstheme="majorBidi"/>
                          <w:sz w:val="36"/>
                          <w:szCs w:val="36"/>
                        </w:rPr>
                        <w:t>A</w:t>
                      </w:r>
                    </w:p>
                    <w:p w14:paraId="4A9E57EF" w14:textId="322F088D" w:rsidR="002023C0" w:rsidRPr="00A3597D" w:rsidRDefault="002023C0" w:rsidP="00A3597D">
                      <w:pPr>
                        <w:spacing w:after="0" w:line="1000" w:lineRule="exact"/>
                        <w:rPr>
                          <w:rFonts w:asciiTheme="majorBidi" w:hAnsiTheme="majorBidi" w:cstheme="majorBidi"/>
                          <w:sz w:val="36"/>
                          <w:szCs w:val="36"/>
                        </w:rPr>
                      </w:pPr>
                      <w:r w:rsidRPr="00A3597D">
                        <w:rPr>
                          <w:rFonts w:asciiTheme="majorBidi" w:hAnsiTheme="majorBidi" w:cstheme="majorBidi"/>
                          <w:sz w:val="36"/>
                          <w:szCs w:val="36"/>
                        </w:rPr>
                        <w:t>C</w:t>
                      </w:r>
                    </w:p>
                    <w:p w14:paraId="32091120" w14:textId="34BD1E6D" w:rsidR="002023C0" w:rsidRPr="00A3597D" w:rsidRDefault="002023C0" w:rsidP="00A3597D">
                      <w:pPr>
                        <w:spacing w:after="0" w:line="1000" w:lineRule="exact"/>
                        <w:rPr>
                          <w:rFonts w:asciiTheme="majorBidi" w:hAnsiTheme="majorBidi" w:cstheme="majorBidi"/>
                          <w:sz w:val="36"/>
                          <w:szCs w:val="36"/>
                        </w:rPr>
                      </w:pPr>
                      <w:r w:rsidRPr="00A3597D">
                        <w:rPr>
                          <w:rFonts w:asciiTheme="majorBidi" w:hAnsiTheme="majorBidi" w:cstheme="majorBidi"/>
                          <w:sz w:val="36"/>
                          <w:szCs w:val="36"/>
                        </w:rPr>
                        <w:t>G</w:t>
                      </w:r>
                    </w:p>
                    <w:p w14:paraId="0EFC6C01" w14:textId="04C82A60" w:rsidR="002023C0" w:rsidRPr="00A3597D" w:rsidRDefault="002023C0" w:rsidP="00A3597D">
                      <w:pPr>
                        <w:spacing w:after="0" w:line="1000" w:lineRule="exact"/>
                        <w:rPr>
                          <w:rFonts w:asciiTheme="majorBidi" w:hAnsiTheme="majorBidi" w:cstheme="majorBidi"/>
                          <w:sz w:val="36"/>
                          <w:szCs w:val="36"/>
                        </w:rPr>
                      </w:pPr>
                      <w:r w:rsidRPr="00A3597D">
                        <w:rPr>
                          <w:rFonts w:asciiTheme="majorBidi" w:hAnsiTheme="majorBidi" w:cstheme="majorBidi"/>
                          <w:sz w:val="36"/>
                          <w:szCs w:val="36"/>
                        </w:rPr>
                        <w:t>U</w:t>
                      </w:r>
                    </w:p>
                  </w:txbxContent>
                </v:textbox>
              </v:shape>
            </w:pict>
          </mc:Fallback>
        </mc:AlternateContent>
      </w:r>
      <w:r w:rsidR="00A3597D">
        <w:rPr>
          <w:rFonts w:asciiTheme="majorBidi" w:hAnsiTheme="majorBidi" w:cstheme="majorBidi"/>
          <w:noProof/>
          <w:color w:val="000000"/>
          <w:sz w:val="28"/>
          <w:szCs w:val="28"/>
        </w:rPr>
        <mc:AlternateContent>
          <mc:Choice Requires="wps">
            <w:drawing>
              <wp:anchor distT="0" distB="0" distL="114300" distR="114300" simplePos="0" relativeHeight="251671552" behindDoc="0" locked="0" layoutInCell="1" allowOverlap="1" wp14:anchorId="024C08F2" wp14:editId="6F6524A6">
                <wp:simplePos x="0" y="0"/>
                <wp:positionH relativeFrom="column">
                  <wp:posOffset>1266825</wp:posOffset>
                </wp:positionH>
                <wp:positionV relativeFrom="paragraph">
                  <wp:posOffset>2771140</wp:posOffset>
                </wp:positionV>
                <wp:extent cx="3190875" cy="333375"/>
                <wp:effectExtent l="0" t="0" r="0" b="0"/>
                <wp:wrapNone/>
                <wp:docPr id="7" name="Text Box 7"/>
                <wp:cNvGraphicFramePr/>
                <a:graphic xmlns:a="http://schemas.openxmlformats.org/drawingml/2006/main">
                  <a:graphicData uri="http://schemas.microsoft.com/office/word/2010/wordprocessingShape">
                    <wps:wsp>
                      <wps:cNvSpPr txBox="1"/>
                      <wps:spPr>
                        <a:xfrm>
                          <a:off x="0" y="0"/>
                          <a:ext cx="3190875" cy="333375"/>
                        </a:xfrm>
                        <a:prstGeom prst="rect">
                          <a:avLst/>
                        </a:prstGeom>
                        <a:noFill/>
                        <a:ln w="6350">
                          <a:noFill/>
                        </a:ln>
                      </wps:spPr>
                      <wps:txbx>
                        <w:txbxContent>
                          <w:p w14:paraId="234AB8E4" w14:textId="7036BF29" w:rsidR="002023C0" w:rsidRPr="00A3597D" w:rsidRDefault="002023C0" w:rsidP="00C25B28">
                            <w:pPr>
                              <w:rPr>
                                <w:rFonts w:asciiTheme="majorBidi" w:hAnsiTheme="majorBidi" w:cstheme="majorBidi"/>
                                <w:sz w:val="36"/>
                                <w:szCs w:val="36"/>
                              </w:rPr>
                            </w:pPr>
                            <w:r>
                              <w:rPr>
                                <w:rFonts w:asciiTheme="majorBidi" w:hAnsiTheme="majorBidi" w:cstheme="majorBidi"/>
                                <w:sz w:val="36"/>
                                <w:szCs w:val="36"/>
                              </w:rPr>
                              <w:t xml:space="preserve">A   </w:t>
                            </w:r>
                            <w:r w:rsidRPr="00A3597D">
                              <w:rPr>
                                <w:rFonts w:asciiTheme="majorBidi" w:hAnsiTheme="majorBidi" w:cstheme="majorBidi"/>
                                <w:sz w:val="36"/>
                                <w:szCs w:val="36"/>
                              </w:rPr>
                              <w:t xml:space="preserve">      </w:t>
                            </w:r>
                            <w:r>
                              <w:rPr>
                                <w:rFonts w:asciiTheme="majorBidi" w:hAnsiTheme="majorBidi" w:cstheme="majorBidi"/>
                                <w:sz w:val="36"/>
                                <w:szCs w:val="36"/>
                              </w:rPr>
                              <w:t xml:space="preserve"> </w:t>
                            </w:r>
                            <w:r w:rsidRPr="00A3597D">
                              <w:rPr>
                                <w:rFonts w:asciiTheme="majorBidi" w:hAnsiTheme="majorBidi" w:cstheme="majorBidi"/>
                                <w:sz w:val="36"/>
                                <w:szCs w:val="36"/>
                              </w:rPr>
                              <w:t xml:space="preserve">  C           G        </w:t>
                            </w:r>
                            <w:r>
                              <w:rPr>
                                <w:rFonts w:asciiTheme="majorBidi" w:hAnsiTheme="majorBidi" w:cstheme="majorBidi"/>
                                <w:sz w:val="36"/>
                                <w:szCs w:val="36"/>
                              </w:rPr>
                              <w:t xml:space="preserve"> </w:t>
                            </w:r>
                            <w:r w:rsidRPr="00A3597D">
                              <w:rPr>
                                <w:rFonts w:asciiTheme="majorBidi" w:hAnsiTheme="majorBidi" w:cstheme="majorBidi"/>
                                <w:sz w:val="36"/>
                                <w:szCs w:val="36"/>
                              </w:rPr>
                              <w:t xml:space="preserve">   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C08F2" id="Text Box 7" o:spid="_x0000_s1027" type="#_x0000_t202" style="position:absolute;left:0;text-align:left;margin-left:99.75pt;margin-top:218.2pt;width:251.25pt;height:2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" filled="f" stroked="f" strokeweight=".5pt">
                <v:textbox>
                  <w:txbxContent>
                    <w:p w14:paraId="234AB8E4" w14:textId="7036BF29" w:rsidR="002023C0" w:rsidRPr="00A3597D" w:rsidRDefault="002023C0" w:rsidP="00C25B28">
                      <w:pPr>
                        <w:rPr>
                          <w:rFonts w:asciiTheme="majorBidi" w:hAnsiTheme="majorBidi" w:cstheme="majorBidi"/>
                          <w:sz w:val="36"/>
                          <w:szCs w:val="36"/>
                        </w:rPr>
                      </w:pPr>
                      <w:r>
                        <w:rPr>
                          <w:rFonts w:asciiTheme="majorBidi" w:hAnsiTheme="majorBidi" w:cstheme="majorBidi"/>
                          <w:sz w:val="36"/>
                          <w:szCs w:val="36"/>
                        </w:rPr>
                        <w:t xml:space="preserve">A   </w:t>
                      </w:r>
                      <w:r w:rsidRPr="00A3597D">
                        <w:rPr>
                          <w:rFonts w:asciiTheme="majorBidi" w:hAnsiTheme="majorBidi" w:cstheme="majorBidi"/>
                          <w:sz w:val="36"/>
                          <w:szCs w:val="36"/>
                        </w:rPr>
                        <w:t xml:space="preserve">      </w:t>
                      </w:r>
                      <w:r>
                        <w:rPr>
                          <w:rFonts w:asciiTheme="majorBidi" w:hAnsiTheme="majorBidi" w:cstheme="majorBidi"/>
                          <w:sz w:val="36"/>
                          <w:szCs w:val="36"/>
                        </w:rPr>
                        <w:t xml:space="preserve"> </w:t>
                      </w:r>
                      <w:r w:rsidRPr="00A3597D">
                        <w:rPr>
                          <w:rFonts w:asciiTheme="majorBidi" w:hAnsiTheme="majorBidi" w:cstheme="majorBidi"/>
                          <w:sz w:val="36"/>
                          <w:szCs w:val="36"/>
                        </w:rPr>
                        <w:t xml:space="preserve">  C           G        </w:t>
                      </w:r>
                      <w:r>
                        <w:rPr>
                          <w:rFonts w:asciiTheme="majorBidi" w:hAnsiTheme="majorBidi" w:cstheme="majorBidi"/>
                          <w:sz w:val="36"/>
                          <w:szCs w:val="36"/>
                        </w:rPr>
                        <w:t xml:space="preserve"> </w:t>
                      </w:r>
                      <w:r w:rsidRPr="00A3597D">
                        <w:rPr>
                          <w:rFonts w:asciiTheme="majorBidi" w:hAnsiTheme="majorBidi" w:cstheme="majorBidi"/>
                          <w:sz w:val="36"/>
                          <w:szCs w:val="36"/>
                        </w:rPr>
                        <w:t xml:space="preserve">   U</w:t>
                      </w:r>
                    </w:p>
                  </w:txbxContent>
                </v:textbox>
              </v:shape>
            </w:pict>
          </mc:Fallback>
        </mc:AlternateContent>
      </w:r>
      <w:r w:rsidR="00A3597D">
        <w:rPr>
          <w:rFonts w:asciiTheme="majorBidi" w:hAnsiTheme="majorBidi" w:cstheme="majorBidi"/>
          <w:noProof/>
          <w:color w:val="000000"/>
          <w:sz w:val="28"/>
          <w:szCs w:val="28"/>
        </w:rPr>
        <mc:AlternateContent>
          <mc:Choice Requires="wps">
            <w:drawing>
              <wp:anchor distT="0" distB="0" distL="114300" distR="114300" simplePos="0" relativeHeight="251670528" behindDoc="0" locked="0" layoutInCell="1" allowOverlap="1" wp14:anchorId="47C1EA0B" wp14:editId="1C3FEF40">
                <wp:simplePos x="0" y="0"/>
                <wp:positionH relativeFrom="column">
                  <wp:posOffset>1181100</wp:posOffset>
                </wp:positionH>
                <wp:positionV relativeFrom="paragraph">
                  <wp:posOffset>2847340</wp:posOffset>
                </wp:positionV>
                <wp:extent cx="3143250" cy="219075"/>
                <wp:effectExtent l="0" t="0" r="0" b="9525"/>
                <wp:wrapNone/>
                <wp:docPr id="5" name="Rectangle 5"/>
                <wp:cNvGraphicFramePr/>
                <a:graphic xmlns:a="http://schemas.openxmlformats.org/drawingml/2006/main">
                  <a:graphicData uri="http://schemas.microsoft.com/office/word/2010/wordprocessingShape">
                    <wps:wsp>
                      <wps:cNvSpPr/>
                      <wps:spPr>
                        <a:xfrm>
                          <a:off x="0" y="0"/>
                          <a:ext cx="3143250" cy="2190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15F763" id="Rectangle 5" o:spid="_x0000_s1026" style="position:absolute;margin-left:93pt;margin-top:224.2pt;width:247.5pt;height:17.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" fillcolor="white [3212]" stroked="f" strokeweight="1pt"/>
            </w:pict>
          </mc:Fallback>
        </mc:AlternateContent>
      </w:r>
      <w:r w:rsidR="008C6EC0">
        <w:rPr>
          <w:rFonts w:asciiTheme="majorBidi" w:hAnsiTheme="majorBidi" w:cstheme="majorBidi"/>
          <w:noProof/>
          <w:color w:val="000000"/>
          <w:sz w:val="28"/>
          <w:szCs w:val="28"/>
        </w:rPr>
        <mc:AlternateContent>
          <mc:Choice Requires="wps">
            <w:drawing>
              <wp:anchor distT="0" distB="0" distL="114300" distR="114300" simplePos="0" relativeHeight="251668480" behindDoc="0" locked="0" layoutInCell="1" allowOverlap="1" wp14:anchorId="2A7832EA" wp14:editId="5567BDC2">
                <wp:simplePos x="0" y="0"/>
                <wp:positionH relativeFrom="column">
                  <wp:posOffset>666750</wp:posOffset>
                </wp:positionH>
                <wp:positionV relativeFrom="paragraph">
                  <wp:posOffset>313690</wp:posOffset>
                </wp:positionV>
                <wp:extent cx="209550" cy="2400300"/>
                <wp:effectExtent l="0" t="0" r="0" b="0"/>
                <wp:wrapNone/>
                <wp:docPr id="1" name="Rectangle 1"/>
                <wp:cNvGraphicFramePr/>
                <a:graphic xmlns:a="http://schemas.openxmlformats.org/drawingml/2006/main">
                  <a:graphicData uri="http://schemas.microsoft.com/office/word/2010/wordprocessingShape">
                    <wps:wsp>
                      <wps:cNvSpPr/>
                      <wps:spPr>
                        <a:xfrm>
                          <a:off x="0" y="0"/>
                          <a:ext cx="209550" cy="24003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1816C7" id="Rectangle 1" o:spid="_x0000_s1026" style="position:absolute;margin-left:52.5pt;margin-top:24.7pt;width:16.5pt;height:18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" fillcolor="white [3212]" stroked="f" strokeweight="1pt"/>
            </w:pict>
          </mc:Fallback>
        </mc:AlternateContent>
      </w:r>
      <w:r w:rsidR="00D9104E">
        <w:rPr>
          <w:rStyle w:val="fontstyle01"/>
          <w:rFonts w:asciiTheme="majorBidi" w:hAnsiTheme="majorBidi" w:cstheme="majorBidi"/>
          <w:sz w:val="28"/>
          <w:szCs w:val="28"/>
          <w:lang w:bidi="fa-IR"/>
        </w:rPr>
        <w:pict w14:anchorId="41DA34D7">
          <v:shape id="_x0000_i1026" type="#_x0000_t75" style="width:373.2pt;height:249.6pt">
            <v:imagedata r:id="rId16" o:title="download"/>
          </v:shape>
        </w:pict>
      </w:r>
    </w:p>
    <w:p w14:paraId="40C00D12" w14:textId="63DA7BA2" w:rsidR="00ED719D" w:rsidRDefault="003C7166" w:rsidP="00ED719D">
      <w:pPr>
        <w:pStyle w:val="Caption"/>
        <w:jc w:val="center"/>
      </w:pPr>
      <w:r>
        <w:t xml:space="preserve">Figure </w:t>
      </w:r>
      <w:fldSimple w:instr=" SEQ Figure \* ARABIC ">
        <w:r w:rsidR="00ED719D">
          <w:rPr>
            <w:noProof/>
          </w:rPr>
          <w:t>3</w:t>
        </w:r>
      </w:fldSimple>
      <w:r w:rsidR="00ED719D">
        <w:t xml:space="preserve"> confusion matrix for result of predicting evaluation dataset</w:t>
      </w:r>
      <w:r>
        <w:t xml:space="preserve"> with RNA3Ddesign</w:t>
      </w:r>
    </w:p>
    <w:p w14:paraId="5E166FB0" w14:textId="1E485925" w:rsidR="000352BE" w:rsidRDefault="000352BE" w:rsidP="00A2526D">
      <w:pPr>
        <w:spacing w:line="360" w:lineRule="auto"/>
        <w:jc w:val="both"/>
        <w:rPr>
          <w:noProof/>
          <w:rtl/>
        </w:rPr>
      </w:pPr>
    </w:p>
    <w:p w14:paraId="342D1012" w14:textId="6B13F25F" w:rsidR="009E0F2B" w:rsidRDefault="00B922C6" w:rsidP="008B4589">
      <w:pPr>
        <w:spacing w:line="360" w:lineRule="auto"/>
        <w:jc w:val="both"/>
        <w:rPr>
          <w:rFonts w:asciiTheme="majorBidi" w:hAnsiTheme="majorBidi" w:cstheme="majorBidi"/>
          <w:b/>
          <w:bCs/>
          <w:sz w:val="32"/>
          <w:szCs w:val="32"/>
          <w:rtl/>
        </w:rPr>
      </w:pPr>
      <w:r>
        <w:rPr>
          <w:rFonts w:asciiTheme="majorBidi" w:hAnsiTheme="majorBidi" w:cstheme="majorBidi"/>
          <w:b/>
          <w:bCs/>
          <w:sz w:val="32"/>
          <w:szCs w:val="32"/>
        </w:rPr>
        <w:t xml:space="preserve">3.1 </w:t>
      </w:r>
      <w:r w:rsidR="00D948A0">
        <w:rPr>
          <w:rFonts w:asciiTheme="majorBidi" w:hAnsiTheme="majorBidi" w:cstheme="majorBidi"/>
          <w:b/>
          <w:bCs/>
          <w:sz w:val="32"/>
          <w:szCs w:val="32"/>
        </w:rPr>
        <w:t>Case study</w:t>
      </w:r>
    </w:p>
    <w:p w14:paraId="4E165EAF" w14:textId="42DA7E9A" w:rsidR="005273F0" w:rsidRPr="00225398" w:rsidRDefault="005273F0" w:rsidP="005273F0">
      <w:pPr>
        <w:spacing w:line="360" w:lineRule="auto"/>
        <w:jc w:val="both"/>
        <w:rPr>
          <w:rFonts w:asciiTheme="majorBidi" w:hAnsiTheme="majorBidi" w:cstheme="majorBidi"/>
          <w:sz w:val="28"/>
          <w:szCs w:val="28"/>
        </w:rPr>
      </w:pPr>
      <w:r w:rsidRPr="00225398">
        <w:rPr>
          <w:rFonts w:asciiTheme="majorBidi" w:hAnsiTheme="majorBidi" w:cstheme="majorBidi"/>
          <w:sz w:val="28"/>
          <w:szCs w:val="28"/>
        </w:rPr>
        <w:lastRenderedPageBreak/>
        <w:t xml:space="preserve">In this section, we apply our proposed model for predicting the sequence of one RNA with the PDB-ID 7AQC in order to show the efficiency of our model. The predicted sequence of T chain of 7AQC using RNA3Ddesign and original sequence of this chain of RNA feed to </w:t>
      </w:r>
      <w:proofErr w:type="spellStart"/>
      <w:r w:rsidRPr="00225398">
        <w:rPr>
          <w:rFonts w:asciiTheme="majorBidi" w:hAnsiTheme="majorBidi" w:cstheme="majorBidi"/>
          <w:sz w:val="28"/>
          <w:szCs w:val="28"/>
        </w:rPr>
        <w:t>RNAComposer</w:t>
      </w:r>
      <w:proofErr w:type="spellEnd"/>
      <w:r w:rsidR="007B4C15" w:rsidRPr="00225398">
        <w:rPr>
          <w:rFonts w:asciiTheme="majorBidi" w:hAnsiTheme="majorBidi" w:cstheme="majorBidi"/>
          <w:sz w:val="28"/>
          <w:szCs w:val="28"/>
        </w:rPr>
        <w:fldChar w:fldCharType="begin" w:fldLock="1"/>
      </w:r>
      <w:r w:rsidR="007B4C15" w:rsidRPr="00225398">
        <w:rPr>
          <w:rFonts w:asciiTheme="majorBidi" w:hAnsiTheme="majorBidi" w:cstheme="majorBidi"/>
          <w:sz w:val="28"/>
          <w:szCs w:val="28"/>
        </w:rPr>
        <w:instrText>ADDIN CSL_CITATION {"citationItems":[{"id":"ITEM-1","itemData":{"DOI":"10.1016/j.ymeth.2016.03.010","ISSN":"10959130","PMID":"27016145","abstract":"RNAs adopt specific, stable tertiary architectures to perform their activities. Knowledge of RNA tertiary structure is fundamental to understand RNA functions beginning with transcription and ending with turnover. Contrary to advanced RNA secondary structure prediction algorithms, which allow good accuracy when experimental data are integrated into the prediction, tertiary structure prediction of large RNAs still remains a significant challenge. However, the field of RNA tertiary structure prediction is rapidly developing and new computational methods based on different strategies are emerging.RNAComposer is a user-friendly and freely available server for 3D structure prediction of RNA up to 500 nucleotide residues. RNAComposer employs fully automated fragment assembly based on RNA secondary structure specified by the user. Importantly, this method allows incorporation of distance restraints derived from the experimental data to strengthen the 3D predictions. The potential and limitations of RNAComposer are discussed and an application to RNA design for nanotechnology is presented.","author":[{"dropping-particle":"","family":"Biesiada","given":"Marcin","non-dropping-particle":"","parse-names":false,"suffix":""},{"dropping-particle":"","family":"Pachulska-Wieczorek","given":"Katarzyna","non-dropping-particle":"","parse-names":false,"suffix":""},{"dropping-particle":"","family":"Adamiak","given":"Ryszard W.","non-dropping-particle":"","parse-names":false,"suffix":""},{"dropping-particle":"","family":"Purzycka","given":"Katarzyna J.","non-dropping-particle":"","parse-names":false,"suffix":""}],"container-title":"Methods","id":"ITEM-1","issued":{"date-parts":[["2016"]]},"title":"RNAComposer and RNA 3D structure prediction for nanotechnology","type":"article-journal"},"uris":["http://www.mendeley.com/documents/?uuid=b81f9031-4635-4e13-8717-61fe3200c51b"]}],"mendeley":{"formattedCitation":"[28]","plainTextFormattedCitation":"[28]","previouslyFormattedCitation":"[28]"},"properties":{"noteIndex":0},"schema":"https://github.com/citation-style-language/schema/raw/master/csl-citation.json"}</w:instrText>
      </w:r>
      <w:r w:rsidR="007B4C15" w:rsidRPr="00225398">
        <w:rPr>
          <w:rFonts w:asciiTheme="majorBidi" w:hAnsiTheme="majorBidi" w:cstheme="majorBidi"/>
          <w:sz w:val="28"/>
          <w:szCs w:val="28"/>
        </w:rPr>
        <w:fldChar w:fldCharType="separate"/>
      </w:r>
      <w:r w:rsidR="007B4C15" w:rsidRPr="00225398">
        <w:rPr>
          <w:rFonts w:asciiTheme="majorBidi" w:hAnsiTheme="majorBidi" w:cstheme="majorBidi"/>
          <w:noProof/>
          <w:sz w:val="28"/>
          <w:szCs w:val="28"/>
        </w:rPr>
        <w:t>[28]</w:t>
      </w:r>
      <w:r w:rsidR="007B4C15" w:rsidRPr="00225398">
        <w:rPr>
          <w:rFonts w:asciiTheme="majorBidi" w:hAnsiTheme="majorBidi" w:cstheme="majorBidi"/>
          <w:sz w:val="28"/>
          <w:szCs w:val="28"/>
        </w:rPr>
        <w:fldChar w:fldCharType="end"/>
      </w:r>
      <w:r w:rsidRPr="00225398">
        <w:rPr>
          <w:rFonts w:asciiTheme="majorBidi" w:hAnsiTheme="majorBidi" w:cstheme="majorBidi"/>
          <w:sz w:val="28"/>
          <w:szCs w:val="28"/>
        </w:rPr>
        <w:t xml:space="preserve"> to predict the related tertiary structure of each sequence. Then for comparing these resulting </w:t>
      </w:r>
      <w:r w:rsidR="007B4C15" w:rsidRPr="00225398">
        <w:rPr>
          <w:rFonts w:asciiTheme="majorBidi" w:hAnsiTheme="majorBidi" w:cstheme="majorBidi"/>
          <w:sz w:val="28"/>
          <w:szCs w:val="28"/>
        </w:rPr>
        <w:t>tertiary structures, we use RNA-a</w:t>
      </w:r>
      <w:r w:rsidRPr="00225398">
        <w:rPr>
          <w:rFonts w:asciiTheme="majorBidi" w:hAnsiTheme="majorBidi" w:cstheme="majorBidi"/>
          <w:sz w:val="28"/>
          <w:szCs w:val="28"/>
        </w:rPr>
        <w:t>lign</w:t>
      </w:r>
      <w:r w:rsidR="007B4C15" w:rsidRPr="00225398">
        <w:rPr>
          <w:rFonts w:asciiTheme="majorBidi" w:hAnsiTheme="majorBidi" w:cstheme="majorBidi"/>
          <w:sz w:val="28"/>
          <w:szCs w:val="28"/>
        </w:rPr>
        <w:fldChar w:fldCharType="begin" w:fldLock="1"/>
      </w:r>
      <w:r w:rsidR="003E632D" w:rsidRPr="00225398">
        <w:rPr>
          <w:rFonts w:asciiTheme="majorBidi" w:hAnsiTheme="majorBidi" w:cstheme="majorBidi"/>
          <w:sz w:val="28"/>
          <w:szCs w:val="28"/>
        </w:rPr>
        <w:instrText>ADDIN CSL_CITATION {"citationItems":[{"id":"ITEM-1","itemData":{"DOI":"10.1093/bioinformatics/btz282","ISSN":"14602059","PMID":"31161212","abstract":"Motivation: Comparison of RNA 3D structures can be used to infer functional relationship of RNA molecules. Most of the current RNA structure alignment programs are built on size-dependent scales, which complicate the interpretation of structure and functional relations. Meanwhile, the low speed prevents the programs from being applied to large-scale RNA structural database search. Results: We developed an open-source algorithm, RNA-align, for RNA 3D structure alignment which has the structure similarity scaled by a size-independent and statistically interpretable scoring metric. Large-scale benchmark tests show that RNA-align significantly outperforms other state-of-the-art programs in both alignment accuracy and running speed. The major advantage of RNA-align lies at the quick convergence of the heuristic alignment iterations and the coarsegrained secondary structure assignment, both of which are crucial to the speed and accuracy of RNA structure alignments. Availability and implementation: https://zhanglab.ccmb.med.umich.edu/RNA-align/.","author":[{"dropping-particle":"","family":"Gong","given":"Sha","non-dropping-particle":"","parse-names":false,"suffix":""},{"dropping-particle":"","family":"Zhang","given":"Chengxin","non-dropping-particle":"","parse-names":false,"suffix":""}],"container-title":"Bioinformatics","id":"ITEM-1","issued":{"date-parts":[["2019"]]},"title":"RNA-align: Quick and accurate alignment of RNA 3D structures based on size-independent TM-scoreRNA","type":"article-journal"},"uris":["http://www.mendeley.com/documents/?uuid=45f40d92-7e98-4734-8144-e7be5c5644f9"]}],"mendeley":{"formattedCitation":"[29]","plainTextFormattedCitation":"[29]","previouslyFormattedCitation":"[29]"},"properties":{"noteIndex":0},"schema":"https://github.com/citation-style-language/schema/raw/master/csl-citation.json"}</w:instrText>
      </w:r>
      <w:r w:rsidR="007B4C15" w:rsidRPr="00225398">
        <w:rPr>
          <w:rFonts w:asciiTheme="majorBidi" w:hAnsiTheme="majorBidi" w:cstheme="majorBidi"/>
          <w:sz w:val="28"/>
          <w:szCs w:val="28"/>
        </w:rPr>
        <w:fldChar w:fldCharType="separate"/>
      </w:r>
      <w:r w:rsidR="007B4C15" w:rsidRPr="00225398">
        <w:rPr>
          <w:rFonts w:asciiTheme="majorBidi" w:hAnsiTheme="majorBidi" w:cstheme="majorBidi"/>
          <w:noProof/>
          <w:sz w:val="28"/>
          <w:szCs w:val="28"/>
        </w:rPr>
        <w:t>[29]</w:t>
      </w:r>
      <w:r w:rsidR="007B4C15" w:rsidRPr="00225398">
        <w:rPr>
          <w:rFonts w:asciiTheme="majorBidi" w:hAnsiTheme="majorBidi" w:cstheme="majorBidi"/>
          <w:sz w:val="28"/>
          <w:szCs w:val="28"/>
        </w:rPr>
        <w:fldChar w:fldCharType="end"/>
      </w:r>
      <w:r w:rsidRPr="00225398">
        <w:rPr>
          <w:rFonts w:asciiTheme="majorBidi" w:hAnsiTheme="majorBidi" w:cstheme="majorBidi"/>
          <w:sz w:val="28"/>
          <w:szCs w:val="28"/>
        </w:rPr>
        <w:t xml:space="preserve"> as its result shown in figure 6. The TM-score of this alignment is 0.57, which indicates that these two structures belong to the same</w:t>
      </w:r>
      <w:r w:rsidR="007B4C15" w:rsidRPr="00225398">
        <w:rPr>
          <w:rFonts w:asciiTheme="majorBidi" w:hAnsiTheme="majorBidi" w:cstheme="majorBidi"/>
          <w:sz w:val="28"/>
          <w:szCs w:val="28"/>
        </w:rPr>
        <w:t xml:space="preserve"> </w:t>
      </w:r>
      <w:proofErr w:type="spellStart"/>
      <w:r w:rsidR="007B4C15" w:rsidRPr="00225398">
        <w:rPr>
          <w:rFonts w:asciiTheme="majorBidi" w:hAnsiTheme="majorBidi" w:cstheme="majorBidi"/>
          <w:sz w:val="28"/>
          <w:szCs w:val="28"/>
        </w:rPr>
        <w:t>Rfam</w:t>
      </w:r>
      <w:proofErr w:type="spellEnd"/>
      <w:r w:rsidR="003E632D" w:rsidRPr="00225398">
        <w:rPr>
          <w:rFonts w:asciiTheme="majorBidi" w:hAnsiTheme="majorBidi" w:cstheme="majorBidi"/>
          <w:sz w:val="28"/>
          <w:szCs w:val="28"/>
        </w:rPr>
        <w:fldChar w:fldCharType="begin" w:fldLock="1"/>
      </w:r>
      <w:r w:rsidR="003E632D" w:rsidRPr="00225398">
        <w:rPr>
          <w:rFonts w:asciiTheme="majorBidi" w:hAnsiTheme="majorBidi" w:cstheme="majorBidi"/>
          <w:sz w:val="28"/>
          <w:szCs w:val="28"/>
        </w:rPr>
        <w:instrText>ADDIN CSL_CITATION {"citationItems":[{"id":"ITEM-1","itemData":{"DOI":"10.1093/nar/gkaa1047","ISSN":"13624962","PMID":"33211869","abstract":"Rfam is a database of RNA families where each of the 3444 families is represented by a multiple sequence alignment of known RNA sequences and a covariance model that can be used to search for additional members of the family. Recent developments have involved expert collaborations to improve the quality and coverage of Rfam data, focusing on microRNAs, viral and bacterial RNAs. We have completed the first phase of synchronising microRNA families in Rfam and miRBase, creating 356 new Rfam families and updating 40. We established a procedure for comprehensive annotation of viral RNA families starting with Flavivirus and Coronaviridae RNAs. We have also increased the coverage of bacterial and metagenome-based RNA families from the ZWD database. These developments have enabled a significant growth of the database, with the addition of 759 new families in Rfam 14. To facilitate further community contribution to Rfam, expert users are now able to build and submit new families using the newly developed Rfam Cloud family curation system. New Rfam website features include a new sequence similarity search powered by RNAcentral, as well as search and visualisation of families with pseudoknots. Rfam is freely available at https://rfam.org.","author":[{"dropping-particle":"","family":"Kalvari","given":"Ioanna","non-dropping-particle":"","parse-names":false,"suffix":""},{"dropping-particle":"","family":"Nawrocki","given":"Eric P.","non-dropping-particle":"","parse-names":false,"suffix":""},{"dropping-particle":"","family":"Ontiveros-Palacios","given":"Nancy","non-dropping-particle":"","parse-names":false,"suffix":""},{"dropping-particle":"","family":"Argasinska","given":"Joanna","non-dropping-particle":"","parse-names":false,"suffix":""},{"dropping-particle":"","family":"Lamkiewicz","given":"Kevin","non-dropping-particle":"","parse-names":false,"suffix":""},{"dropping-particle":"","family":"Marz","given":"Manja","non-dropping-particle":"","parse-names":false,"suffix":""},{"dropping-particle":"","family":"Griffiths-Jones","given":"Sam","non-dropping-particle":"","parse-names":false,"suffix":""},{"dropping-particle":"","family":"Toffano-Nioche","given":"Claire","non-dropping-particle":"","parse-names":false,"suffix":""},{"dropping-particle":"","family":"Gautheret","given":"Daniel","non-dropping-particle":"","parse-names":false,"suffix":""},{"dropping-particle":"","family":"Weinberg","given":"Zasha","non-dropping-particle":"","parse-names":false,"suffix":""},{"dropping-particle":"","family":"Rivas","given":"Elena","non-dropping-particle":"","parse-names":false,"suffix":""},{"dropping-particle":"","family":"Eddy","given":"Sean R.","non-dropping-particle":"","parse-names":false,"suffix":""},{"dropping-particle":"","family":"Finn","given":"Robert D.","non-dropping-particle":"","parse-names":false,"suffix":""},{"dropping-particle":"","family":"Bateman","given":"Alex","non-dropping-particle":"","parse-names":false,"suffix":""},{"dropping-particle":"","family":"Petrov","given":"Anton I.","non-dropping-particle":"","parse-names":false,"suffix":""}],"container-title":"Nucleic Acids Research","id":"ITEM-1","issued":{"date-parts":[["2021"]]},"title":"Rfam 14: Expanded coverage of metagenomic, viral and microRNA families","type":"article-journal"},"uris":["http://www.mendeley.com/documents/?uuid=b1735319-a2ff-4560-99c8-84f29c40ffce"]}],"mendeley":{"formattedCitation":"[30]","plainTextFormattedCitation":"[30]"},"properties":{"noteIndex":0},"schema":"https://github.com/citation-style-language/schema/raw/master/csl-citation.json"}</w:instrText>
      </w:r>
      <w:r w:rsidR="003E632D" w:rsidRPr="00225398">
        <w:rPr>
          <w:rFonts w:asciiTheme="majorBidi" w:hAnsiTheme="majorBidi" w:cstheme="majorBidi"/>
          <w:sz w:val="28"/>
          <w:szCs w:val="28"/>
        </w:rPr>
        <w:fldChar w:fldCharType="separate"/>
      </w:r>
      <w:r w:rsidR="003E632D" w:rsidRPr="00225398">
        <w:rPr>
          <w:rFonts w:asciiTheme="majorBidi" w:hAnsiTheme="majorBidi" w:cstheme="majorBidi"/>
          <w:noProof/>
          <w:sz w:val="28"/>
          <w:szCs w:val="28"/>
        </w:rPr>
        <w:t>[30]</w:t>
      </w:r>
      <w:r w:rsidR="003E632D" w:rsidRPr="00225398">
        <w:rPr>
          <w:rFonts w:asciiTheme="majorBidi" w:hAnsiTheme="majorBidi" w:cstheme="majorBidi"/>
          <w:sz w:val="28"/>
          <w:szCs w:val="28"/>
        </w:rPr>
        <w:fldChar w:fldCharType="end"/>
      </w:r>
      <w:r w:rsidRPr="00225398">
        <w:rPr>
          <w:rFonts w:asciiTheme="majorBidi" w:hAnsiTheme="majorBidi" w:cstheme="majorBidi"/>
          <w:sz w:val="28"/>
          <w:szCs w:val="28"/>
        </w:rPr>
        <w:t xml:space="preserve"> family as a result of being more than 0.45.</w:t>
      </w:r>
    </w:p>
    <w:p w14:paraId="5337BDD3" w14:textId="77777777" w:rsidR="00821FCD" w:rsidRDefault="00821FCD" w:rsidP="005273F0">
      <w:pPr>
        <w:spacing w:line="360" w:lineRule="auto"/>
        <w:jc w:val="both"/>
        <w:rPr>
          <w:rtl/>
          <w:lang w:bidi="fa-IR"/>
        </w:rPr>
      </w:pPr>
    </w:p>
    <w:p w14:paraId="4724A34B" w14:textId="1032691E" w:rsidR="00A45C58" w:rsidRDefault="00D9104E" w:rsidP="00A45C58">
      <w:pPr>
        <w:keepNext/>
        <w:spacing w:line="360" w:lineRule="auto"/>
        <w:jc w:val="center"/>
      </w:pPr>
      <w:r>
        <w:pict w14:anchorId="2B5D03EC">
          <v:shape id="_x0000_i1027" type="#_x0000_t75" style="width:293.4pt;height:294.6pt">
            <v:imagedata r:id="rId17" o:title="RA425682878" croptop="4919f" cropbottom="3761f" cropleft="3761f" cropright="5208f"/>
          </v:shape>
        </w:pict>
      </w:r>
    </w:p>
    <w:p w14:paraId="02EA3756" w14:textId="7A6E4118" w:rsidR="003E632D" w:rsidRDefault="00A45C58" w:rsidP="00821FCD">
      <w:pPr>
        <w:pStyle w:val="Caption"/>
        <w:jc w:val="center"/>
        <w:rPr>
          <w:noProof/>
        </w:rPr>
      </w:pPr>
      <w:r>
        <w:t xml:space="preserve">Figure </w:t>
      </w:r>
      <w:fldSimple w:instr=" SEQ Figure \* ARABIC ">
        <w:r w:rsidR="00ED719D">
          <w:rPr>
            <w:noProof/>
          </w:rPr>
          <w:t>4</w:t>
        </w:r>
      </w:fldSimple>
      <w:r>
        <w:t xml:space="preserve"> </w:t>
      </w:r>
      <w:r w:rsidR="00821FCD" w:rsidRPr="00821FCD">
        <w:t>result of Aligning predicted tertiary structures of the original sequence and predicted sequence with RNA3Ddesign for T chain of 7AQC</w:t>
      </w:r>
    </w:p>
    <w:p w14:paraId="7337AE93" w14:textId="3A312193" w:rsidR="00821FCD" w:rsidRDefault="00821FCD" w:rsidP="00821FCD"/>
    <w:p w14:paraId="09E1C96A" w14:textId="77777777" w:rsidR="00821FCD" w:rsidRPr="00821FCD" w:rsidRDefault="00821FCD" w:rsidP="00821FCD"/>
    <w:p w14:paraId="42CC1AC7" w14:textId="392E07BE" w:rsidR="008B4589" w:rsidRPr="008B4589" w:rsidRDefault="008B4589" w:rsidP="003E632D">
      <w:pPr>
        <w:spacing w:line="360" w:lineRule="auto"/>
        <w:jc w:val="both"/>
        <w:rPr>
          <w:rFonts w:asciiTheme="majorBidi" w:hAnsiTheme="majorBidi" w:cstheme="majorBidi"/>
          <w:b/>
          <w:bCs/>
          <w:sz w:val="32"/>
          <w:szCs w:val="32"/>
        </w:rPr>
      </w:pPr>
      <w:r w:rsidRPr="008B4589">
        <w:rPr>
          <w:rFonts w:asciiTheme="majorBidi" w:hAnsiTheme="majorBidi" w:cstheme="majorBidi"/>
          <w:b/>
          <w:bCs/>
          <w:noProof/>
          <w:sz w:val="40"/>
          <w:szCs w:val="40"/>
        </w:rPr>
        <mc:AlternateContent>
          <mc:Choice Requires="wps">
            <w:drawing>
              <wp:anchor distT="0" distB="0" distL="114300" distR="114300" simplePos="0" relativeHeight="251665408" behindDoc="0" locked="0" layoutInCell="1" allowOverlap="1" wp14:anchorId="57D1304B" wp14:editId="5EE04CC4">
                <wp:simplePos x="0" y="0"/>
                <wp:positionH relativeFrom="column">
                  <wp:posOffset>9525</wp:posOffset>
                </wp:positionH>
                <wp:positionV relativeFrom="paragraph">
                  <wp:posOffset>227965</wp:posOffset>
                </wp:positionV>
                <wp:extent cx="6166884" cy="21265"/>
                <wp:effectExtent l="0" t="0" r="24765" b="36195"/>
                <wp:wrapNone/>
                <wp:docPr id="10" name="Straight Connector 10"/>
                <wp:cNvGraphicFramePr/>
                <a:graphic xmlns:a="http://schemas.openxmlformats.org/drawingml/2006/main">
                  <a:graphicData uri="http://schemas.microsoft.com/office/word/2010/wordprocessingShape">
                    <wps:wsp>
                      <wps:cNvCnPr/>
                      <wps:spPr>
                        <a:xfrm flipV="1">
                          <a:off x="0" y="0"/>
                          <a:ext cx="6166884" cy="21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679CF6" id="Straight Connector 10"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75pt,17.95pt" to="486.3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" strokecolor="#5b9bd5 [3204]" strokeweight=".5pt">
                <v:stroke joinstyle="miter"/>
              </v:line>
            </w:pict>
          </mc:Fallback>
        </mc:AlternateContent>
      </w:r>
      <w:r w:rsidR="00B922C6">
        <w:rPr>
          <w:rFonts w:asciiTheme="majorBidi" w:hAnsiTheme="majorBidi" w:cstheme="majorBidi"/>
          <w:b/>
          <w:bCs/>
          <w:sz w:val="36"/>
          <w:szCs w:val="36"/>
        </w:rPr>
        <w:t xml:space="preserve">4 </w:t>
      </w:r>
      <w:r w:rsidRPr="008B4589">
        <w:rPr>
          <w:rFonts w:asciiTheme="majorBidi" w:hAnsiTheme="majorBidi" w:cstheme="majorBidi"/>
          <w:b/>
          <w:bCs/>
          <w:sz w:val="36"/>
          <w:szCs w:val="36"/>
        </w:rPr>
        <w:t>conclusion</w:t>
      </w:r>
    </w:p>
    <w:p w14:paraId="47748921" w14:textId="77777777" w:rsidR="00670214" w:rsidRPr="00B90E80" w:rsidRDefault="00B90E80" w:rsidP="00670214">
      <w:pPr>
        <w:spacing w:line="360" w:lineRule="auto"/>
        <w:jc w:val="both"/>
        <w:rPr>
          <w:rFonts w:asciiTheme="majorBidi" w:hAnsiTheme="majorBidi" w:cstheme="majorBidi"/>
          <w:color w:val="000000"/>
          <w:sz w:val="28"/>
          <w:szCs w:val="28"/>
        </w:rPr>
      </w:pPr>
      <w:r w:rsidRPr="00B90E80">
        <w:rPr>
          <w:rFonts w:asciiTheme="majorBidi" w:hAnsiTheme="majorBidi" w:cstheme="majorBidi"/>
          <w:color w:val="000000"/>
          <w:sz w:val="28"/>
          <w:szCs w:val="28"/>
        </w:rPr>
        <w:lastRenderedPageBreak/>
        <w:t>In this study, we proposed a 3D convolutional neural network model</w:t>
      </w:r>
      <w:r w:rsidR="00670214">
        <w:rPr>
          <w:rFonts w:asciiTheme="majorBidi" w:hAnsiTheme="majorBidi" w:cstheme="majorBidi"/>
          <w:color w:val="000000"/>
          <w:sz w:val="28"/>
          <w:szCs w:val="28"/>
        </w:rPr>
        <w:t>, called RNA3Ddesign,</w:t>
      </w:r>
      <w:r w:rsidRPr="00B90E80">
        <w:rPr>
          <w:rFonts w:asciiTheme="majorBidi" w:hAnsiTheme="majorBidi" w:cstheme="majorBidi"/>
          <w:color w:val="000000"/>
          <w:sz w:val="28"/>
          <w:szCs w:val="28"/>
        </w:rPr>
        <w:t xml:space="preserve"> for RNA design problem (RDP) - predicting the sequence of an RNA </w:t>
      </w:r>
      <w:r w:rsidR="00670214">
        <w:rPr>
          <w:rFonts w:asciiTheme="majorBidi" w:hAnsiTheme="majorBidi" w:cstheme="majorBidi"/>
          <w:color w:val="000000"/>
          <w:sz w:val="28"/>
          <w:szCs w:val="28"/>
        </w:rPr>
        <w:t xml:space="preserve">based on its tertiary structure – that </w:t>
      </w:r>
      <w:r w:rsidR="00670214" w:rsidRPr="00B90E80">
        <w:rPr>
          <w:rFonts w:asciiTheme="majorBidi" w:hAnsiTheme="majorBidi" w:cstheme="majorBidi"/>
          <w:color w:val="000000"/>
          <w:sz w:val="28"/>
          <w:szCs w:val="28"/>
        </w:rPr>
        <w:t>allows us to design RNAs with a length of more than 100 nucleotides as the first study.</w:t>
      </w:r>
    </w:p>
    <w:p w14:paraId="7DDAFB74" w14:textId="5665B0EA" w:rsidR="00B90E80" w:rsidRDefault="00B90E80" w:rsidP="00B90E80">
      <w:pPr>
        <w:spacing w:line="360" w:lineRule="auto"/>
        <w:jc w:val="both"/>
        <w:rPr>
          <w:rFonts w:asciiTheme="majorBidi" w:hAnsiTheme="majorBidi" w:cstheme="majorBidi"/>
          <w:color w:val="000000"/>
          <w:sz w:val="28"/>
          <w:szCs w:val="28"/>
          <w:u w:val="single"/>
        </w:rPr>
      </w:pPr>
      <w:r w:rsidRPr="00B90E80">
        <w:rPr>
          <w:rFonts w:asciiTheme="majorBidi" w:hAnsiTheme="majorBidi" w:cstheme="majorBidi"/>
          <w:color w:val="000000"/>
          <w:sz w:val="28"/>
          <w:szCs w:val="28"/>
        </w:rPr>
        <w:t>To improve RNA3Ddesign we can be</w:t>
      </w:r>
      <w:r w:rsidRPr="00B90E80">
        <w:rPr>
          <w:rFonts w:asciiTheme="majorBidi" w:hAnsiTheme="majorBidi" w:cstheme="majorBidi"/>
          <w:color w:val="000000"/>
          <w:sz w:val="28"/>
          <w:szCs w:val="28"/>
          <w:u w:val="single"/>
        </w:rPr>
        <w:t xml:space="preserve"> expanding them to include more input channels, featuring more complex network architecture, and involving larger training datasets</w:t>
      </w:r>
      <w:r w:rsidR="003C7166">
        <w:rPr>
          <w:rFonts w:asciiTheme="majorBidi" w:hAnsiTheme="majorBidi" w:cstheme="majorBidi"/>
          <w:color w:val="000000"/>
          <w:sz w:val="28"/>
          <w:szCs w:val="28"/>
          <w:u w:val="single"/>
        </w:rPr>
        <w:t>.</w:t>
      </w:r>
    </w:p>
    <w:p w14:paraId="1640E8DC" w14:textId="758DF7A0" w:rsidR="003C7166" w:rsidRPr="00B90E80" w:rsidRDefault="003C7166" w:rsidP="00B90E80">
      <w:pPr>
        <w:spacing w:line="360" w:lineRule="auto"/>
        <w:jc w:val="both"/>
        <w:rPr>
          <w:rStyle w:val="fontstyle01"/>
          <w:rFonts w:asciiTheme="majorBidi" w:hAnsiTheme="majorBidi" w:cstheme="majorBidi"/>
          <w:sz w:val="28"/>
          <w:szCs w:val="28"/>
          <w:rtl/>
          <w:lang w:bidi="fa-IR"/>
        </w:rPr>
      </w:pPr>
      <w:r>
        <w:rPr>
          <w:rFonts w:asciiTheme="majorBidi" w:hAnsiTheme="majorBidi" w:cstheme="majorBidi"/>
          <w:color w:val="000000"/>
          <w:sz w:val="28"/>
          <w:szCs w:val="28"/>
          <w:u w:val="single"/>
        </w:rPr>
        <w:t>(</w:t>
      </w:r>
      <w:r>
        <w:rPr>
          <w:rFonts w:asciiTheme="majorBidi" w:hAnsiTheme="majorBidi" w:cstheme="majorBidi" w:hint="cs"/>
          <w:color w:val="000000"/>
          <w:sz w:val="28"/>
          <w:szCs w:val="28"/>
          <w:u w:val="single"/>
          <w:rtl/>
        </w:rPr>
        <w:t>چه مطالب دیگه یی باید توی این قسمت گفته بشه؟ توی مقاله های دیگه علاوه بر مطالب گفته شده اشاره میشه به مقایسه با کارهای دیگه یا برتری مدل!من مقایسه یی نداشتم</w:t>
      </w:r>
      <w:r>
        <w:rPr>
          <w:rFonts w:asciiTheme="majorBidi" w:hAnsiTheme="majorBidi" w:cstheme="majorBidi"/>
          <w:color w:val="000000"/>
          <w:sz w:val="28"/>
          <w:szCs w:val="28"/>
          <w:u w:val="single"/>
        </w:rPr>
        <w:t>)</w:t>
      </w:r>
    </w:p>
    <w:p w14:paraId="7C850E77" w14:textId="5B04B292" w:rsidR="00AF0AE7" w:rsidRDefault="00AF0AE7" w:rsidP="00E32DA1">
      <w:pPr>
        <w:spacing w:line="360" w:lineRule="auto"/>
        <w:jc w:val="both"/>
        <w:rPr>
          <w:rFonts w:asciiTheme="majorBidi" w:hAnsiTheme="majorBidi" w:cstheme="majorBidi"/>
          <w:b/>
          <w:bCs/>
          <w:sz w:val="32"/>
          <w:szCs w:val="32"/>
        </w:rPr>
      </w:pPr>
    </w:p>
    <w:p w14:paraId="5E436FD1" w14:textId="503AD197" w:rsidR="00A2526D" w:rsidRDefault="00A2526D" w:rsidP="00E32DA1">
      <w:pPr>
        <w:spacing w:line="360" w:lineRule="auto"/>
        <w:jc w:val="both"/>
        <w:rPr>
          <w:rFonts w:asciiTheme="majorBidi" w:hAnsiTheme="majorBidi" w:cstheme="majorBidi"/>
          <w:b/>
          <w:bCs/>
          <w:sz w:val="32"/>
          <w:szCs w:val="32"/>
        </w:rPr>
      </w:pPr>
    </w:p>
    <w:p w14:paraId="7B877A46" w14:textId="176AC944" w:rsidR="00FC1D1B" w:rsidRDefault="00FC1D1B" w:rsidP="00E32DA1">
      <w:pPr>
        <w:spacing w:line="360" w:lineRule="auto"/>
        <w:jc w:val="both"/>
        <w:rPr>
          <w:rFonts w:asciiTheme="majorBidi" w:hAnsiTheme="majorBidi" w:cstheme="majorBidi"/>
          <w:b/>
          <w:bCs/>
          <w:sz w:val="32"/>
          <w:szCs w:val="32"/>
        </w:rPr>
      </w:pPr>
    </w:p>
    <w:p w14:paraId="76B7F6AA" w14:textId="77777777" w:rsidR="00FC1D1B" w:rsidRDefault="00FC1D1B" w:rsidP="00E32DA1">
      <w:pPr>
        <w:spacing w:line="360" w:lineRule="auto"/>
        <w:jc w:val="both"/>
        <w:rPr>
          <w:rFonts w:asciiTheme="majorBidi" w:hAnsiTheme="majorBidi" w:cstheme="majorBidi"/>
          <w:b/>
          <w:bCs/>
          <w:sz w:val="32"/>
          <w:szCs w:val="32"/>
        </w:rPr>
      </w:pPr>
    </w:p>
    <w:p w14:paraId="27404293" w14:textId="77777777" w:rsidR="00A2526D" w:rsidRDefault="00A2526D" w:rsidP="00E32DA1">
      <w:pPr>
        <w:spacing w:line="360" w:lineRule="auto"/>
        <w:jc w:val="both"/>
        <w:rPr>
          <w:rFonts w:asciiTheme="majorBidi" w:hAnsiTheme="majorBidi" w:cstheme="majorBidi"/>
          <w:b/>
          <w:bCs/>
          <w:sz w:val="32"/>
          <w:szCs w:val="32"/>
          <w:rtl/>
        </w:rPr>
      </w:pPr>
    </w:p>
    <w:p w14:paraId="06E4FE60" w14:textId="77777777" w:rsidR="00901049" w:rsidRDefault="00901049" w:rsidP="00E32DA1">
      <w:pPr>
        <w:spacing w:line="360" w:lineRule="auto"/>
        <w:jc w:val="both"/>
        <w:rPr>
          <w:rFonts w:asciiTheme="majorBidi" w:hAnsiTheme="majorBidi" w:cstheme="majorBidi"/>
          <w:b/>
          <w:bCs/>
          <w:sz w:val="32"/>
          <w:szCs w:val="32"/>
        </w:rPr>
      </w:pPr>
      <w:r>
        <w:rPr>
          <w:rFonts w:asciiTheme="majorBidi" w:hAnsiTheme="majorBidi" w:cstheme="majorBidi"/>
          <w:b/>
          <w:bCs/>
          <w:sz w:val="32"/>
          <w:szCs w:val="32"/>
        </w:rPr>
        <w:br w:type="page"/>
      </w:r>
    </w:p>
    <w:p w14:paraId="75C34C73" w14:textId="401BD5C7" w:rsidR="00E32DA1" w:rsidRPr="00E32DA1" w:rsidRDefault="00003AC3" w:rsidP="00E32DA1">
      <w:pPr>
        <w:spacing w:line="360" w:lineRule="auto"/>
        <w:jc w:val="both"/>
        <w:rPr>
          <w:rFonts w:asciiTheme="majorBidi" w:hAnsiTheme="majorBidi" w:cstheme="majorBidi"/>
          <w:b/>
          <w:bCs/>
          <w:sz w:val="32"/>
          <w:szCs w:val="32"/>
          <w:rtl/>
        </w:rPr>
      </w:pPr>
      <w:r>
        <w:rPr>
          <w:rFonts w:asciiTheme="majorBidi" w:hAnsiTheme="majorBidi" w:cstheme="majorBidi"/>
          <w:b/>
          <w:bCs/>
          <w:sz w:val="32"/>
          <w:szCs w:val="32"/>
        </w:rPr>
        <w:lastRenderedPageBreak/>
        <w:t>References</w:t>
      </w:r>
      <w:r w:rsidR="00E32DA1">
        <w:rPr>
          <w:rFonts w:asciiTheme="majorBidi" w:hAnsiTheme="majorBidi" w:cstheme="majorBidi"/>
          <w:b/>
          <w:bCs/>
          <w:sz w:val="32"/>
          <w:szCs w:val="32"/>
        </w:rPr>
        <w:t>:</w:t>
      </w:r>
    </w:p>
    <w:p w14:paraId="63B301C5" w14:textId="24BEC0E7" w:rsidR="003E632D" w:rsidRPr="003E632D" w:rsidRDefault="009E0F2B" w:rsidP="003E632D">
      <w:pPr>
        <w:widowControl w:val="0"/>
        <w:autoSpaceDE w:val="0"/>
        <w:autoSpaceDN w:val="0"/>
        <w:adjustRightInd w:val="0"/>
        <w:spacing w:line="360" w:lineRule="auto"/>
        <w:ind w:left="640" w:hanging="640"/>
        <w:rPr>
          <w:rFonts w:ascii="Times New Roman" w:hAnsi="Times New Roman" w:cs="Times New Roman"/>
          <w:noProof/>
          <w:sz w:val="32"/>
          <w:szCs w:val="24"/>
        </w:rPr>
      </w:pPr>
      <w:r>
        <w:rPr>
          <w:rFonts w:asciiTheme="majorBidi" w:hAnsiTheme="majorBidi" w:cstheme="majorBidi"/>
          <w:b/>
          <w:bCs/>
          <w:sz w:val="32"/>
          <w:szCs w:val="32"/>
        </w:rPr>
        <w:fldChar w:fldCharType="begin" w:fldLock="1"/>
      </w:r>
      <w:r>
        <w:rPr>
          <w:rFonts w:asciiTheme="majorBidi" w:hAnsiTheme="majorBidi" w:cstheme="majorBidi"/>
          <w:b/>
          <w:bCs/>
          <w:sz w:val="32"/>
          <w:szCs w:val="32"/>
        </w:rPr>
        <w:instrText xml:space="preserve">ADDIN Mendeley Bibliography CSL_BIBLIOGRAPHY </w:instrText>
      </w:r>
      <w:r>
        <w:rPr>
          <w:rFonts w:asciiTheme="majorBidi" w:hAnsiTheme="majorBidi" w:cstheme="majorBidi"/>
          <w:b/>
          <w:bCs/>
          <w:sz w:val="32"/>
          <w:szCs w:val="32"/>
        </w:rPr>
        <w:fldChar w:fldCharType="separate"/>
      </w:r>
      <w:r w:rsidR="003E632D" w:rsidRPr="003E632D">
        <w:rPr>
          <w:rFonts w:ascii="Times New Roman" w:hAnsi="Times New Roman" w:cs="Times New Roman"/>
          <w:noProof/>
          <w:sz w:val="32"/>
          <w:szCs w:val="24"/>
        </w:rPr>
        <w:t>[1]</w:t>
      </w:r>
      <w:r w:rsidR="003E632D" w:rsidRPr="003E632D">
        <w:rPr>
          <w:rFonts w:ascii="Times New Roman" w:hAnsi="Times New Roman" w:cs="Times New Roman"/>
          <w:noProof/>
          <w:sz w:val="32"/>
          <w:szCs w:val="24"/>
        </w:rPr>
        <w:tab/>
        <w:t>T. Mercer, M. Dinger, J.M.-N. reviews genetics,  undefined 2009, Long non-coding RNAs: insights into functions, Nature.Com. (n.d.). https://www.nature.com/articles/nrg2521 (accessed July 3, 2021).</w:t>
      </w:r>
    </w:p>
    <w:p w14:paraId="6557C3D2" w14:textId="77777777" w:rsidR="003E632D" w:rsidRPr="003E632D" w:rsidRDefault="003E632D" w:rsidP="003E632D">
      <w:pPr>
        <w:widowControl w:val="0"/>
        <w:autoSpaceDE w:val="0"/>
        <w:autoSpaceDN w:val="0"/>
        <w:adjustRightInd w:val="0"/>
        <w:spacing w:line="360" w:lineRule="auto"/>
        <w:ind w:left="640" w:hanging="640"/>
        <w:rPr>
          <w:rFonts w:ascii="Times New Roman" w:hAnsi="Times New Roman" w:cs="Times New Roman"/>
          <w:noProof/>
          <w:sz w:val="32"/>
          <w:szCs w:val="24"/>
        </w:rPr>
      </w:pPr>
      <w:r w:rsidRPr="003E632D">
        <w:rPr>
          <w:rFonts w:ascii="Times New Roman" w:hAnsi="Times New Roman" w:cs="Times New Roman"/>
          <w:noProof/>
          <w:sz w:val="32"/>
          <w:szCs w:val="24"/>
        </w:rPr>
        <w:t>[2]</w:t>
      </w:r>
      <w:r w:rsidRPr="003E632D">
        <w:rPr>
          <w:rFonts w:ascii="Times New Roman" w:hAnsi="Times New Roman" w:cs="Times New Roman"/>
          <w:noProof/>
          <w:sz w:val="32"/>
          <w:szCs w:val="24"/>
        </w:rPr>
        <w:tab/>
        <w:t>L. Srijyothi, S. Ponne, T. Prathama, C. Ashok, S. Baluchamy, Roles of Non-Coding RNAs in Transcriptional Regulation, in: Transcr. Post-Transcriptional Regul., 2018. https://doi.org/10.5772/intechopen.76125.</w:t>
      </w:r>
    </w:p>
    <w:p w14:paraId="730046A6" w14:textId="77777777" w:rsidR="003E632D" w:rsidRPr="003E632D" w:rsidRDefault="003E632D" w:rsidP="003E632D">
      <w:pPr>
        <w:widowControl w:val="0"/>
        <w:autoSpaceDE w:val="0"/>
        <w:autoSpaceDN w:val="0"/>
        <w:adjustRightInd w:val="0"/>
        <w:spacing w:line="360" w:lineRule="auto"/>
        <w:ind w:left="640" w:hanging="640"/>
        <w:rPr>
          <w:rFonts w:ascii="Times New Roman" w:hAnsi="Times New Roman" w:cs="Times New Roman"/>
          <w:noProof/>
          <w:sz w:val="32"/>
          <w:szCs w:val="24"/>
        </w:rPr>
      </w:pPr>
      <w:r w:rsidRPr="003E632D">
        <w:rPr>
          <w:rFonts w:ascii="Times New Roman" w:hAnsi="Times New Roman" w:cs="Times New Roman"/>
          <w:noProof/>
          <w:sz w:val="32"/>
          <w:szCs w:val="24"/>
        </w:rPr>
        <w:t>[3]</w:t>
      </w:r>
      <w:r w:rsidRPr="003E632D">
        <w:rPr>
          <w:rFonts w:ascii="Times New Roman" w:hAnsi="Times New Roman" w:cs="Times New Roman"/>
          <w:noProof/>
          <w:sz w:val="32"/>
          <w:szCs w:val="24"/>
        </w:rPr>
        <w:tab/>
        <w:t>K.C. Wang, H.Y. Chang, Molecular Mechanisms of Long Noncoding RNAs, Mol. Cell. (2011). https://doi.org/10.1016/j.molcel.2011.08.018.</w:t>
      </w:r>
    </w:p>
    <w:p w14:paraId="6CA335B4" w14:textId="77777777" w:rsidR="003E632D" w:rsidRPr="003E632D" w:rsidRDefault="003E632D" w:rsidP="003E632D">
      <w:pPr>
        <w:widowControl w:val="0"/>
        <w:autoSpaceDE w:val="0"/>
        <w:autoSpaceDN w:val="0"/>
        <w:adjustRightInd w:val="0"/>
        <w:spacing w:line="360" w:lineRule="auto"/>
        <w:ind w:left="640" w:hanging="640"/>
        <w:rPr>
          <w:rFonts w:ascii="Times New Roman" w:hAnsi="Times New Roman" w:cs="Times New Roman"/>
          <w:noProof/>
          <w:sz w:val="32"/>
          <w:szCs w:val="24"/>
        </w:rPr>
      </w:pPr>
      <w:r w:rsidRPr="003E632D">
        <w:rPr>
          <w:rFonts w:ascii="Times New Roman" w:hAnsi="Times New Roman" w:cs="Times New Roman"/>
          <w:noProof/>
          <w:sz w:val="32"/>
          <w:szCs w:val="24"/>
        </w:rPr>
        <w:t>[4]</w:t>
      </w:r>
      <w:r w:rsidRPr="003E632D">
        <w:rPr>
          <w:rFonts w:ascii="Times New Roman" w:hAnsi="Times New Roman" w:cs="Times New Roman"/>
          <w:noProof/>
          <w:sz w:val="32"/>
          <w:szCs w:val="24"/>
        </w:rPr>
        <w:tab/>
        <w:t>O. Karlsson, A.A. Baccarelli, Environmental Health and Long Non-coding RNAs, Curr. Environ. Heal. Reports. (2016). https://doi.org/10.1007/s40572-016-0092-1.</w:t>
      </w:r>
    </w:p>
    <w:p w14:paraId="4C502DB4" w14:textId="77777777" w:rsidR="003E632D" w:rsidRPr="003E632D" w:rsidRDefault="003E632D" w:rsidP="003E632D">
      <w:pPr>
        <w:widowControl w:val="0"/>
        <w:autoSpaceDE w:val="0"/>
        <w:autoSpaceDN w:val="0"/>
        <w:adjustRightInd w:val="0"/>
        <w:spacing w:line="360" w:lineRule="auto"/>
        <w:ind w:left="640" w:hanging="640"/>
        <w:rPr>
          <w:rFonts w:ascii="Times New Roman" w:hAnsi="Times New Roman" w:cs="Times New Roman"/>
          <w:noProof/>
          <w:sz w:val="32"/>
          <w:szCs w:val="24"/>
        </w:rPr>
      </w:pPr>
      <w:r w:rsidRPr="003E632D">
        <w:rPr>
          <w:rFonts w:ascii="Times New Roman" w:hAnsi="Times New Roman" w:cs="Times New Roman"/>
          <w:noProof/>
          <w:sz w:val="32"/>
          <w:szCs w:val="24"/>
        </w:rPr>
        <w:t>[5]</w:t>
      </w:r>
      <w:r w:rsidRPr="003E632D">
        <w:rPr>
          <w:rFonts w:ascii="Times New Roman" w:hAnsi="Times New Roman" w:cs="Times New Roman"/>
          <w:noProof/>
          <w:sz w:val="32"/>
          <w:szCs w:val="24"/>
        </w:rPr>
        <w:tab/>
        <w:t>I.M. Lagoja, P. Herdewijn, Use of RNA in drug design, Expert Opin. Drug Discov. (2007). https://doi.org/10.1517/17460441.2.6.889.</w:t>
      </w:r>
    </w:p>
    <w:p w14:paraId="3AF64136" w14:textId="77777777" w:rsidR="003E632D" w:rsidRPr="003E632D" w:rsidRDefault="003E632D" w:rsidP="003E632D">
      <w:pPr>
        <w:widowControl w:val="0"/>
        <w:autoSpaceDE w:val="0"/>
        <w:autoSpaceDN w:val="0"/>
        <w:adjustRightInd w:val="0"/>
        <w:spacing w:line="360" w:lineRule="auto"/>
        <w:ind w:left="640" w:hanging="640"/>
        <w:rPr>
          <w:rFonts w:ascii="Times New Roman" w:hAnsi="Times New Roman" w:cs="Times New Roman"/>
          <w:noProof/>
          <w:sz w:val="32"/>
          <w:szCs w:val="24"/>
        </w:rPr>
      </w:pPr>
      <w:r w:rsidRPr="003E632D">
        <w:rPr>
          <w:rFonts w:ascii="Times New Roman" w:hAnsi="Times New Roman" w:cs="Times New Roman"/>
          <w:noProof/>
          <w:sz w:val="32"/>
          <w:szCs w:val="24"/>
        </w:rPr>
        <w:t>[6]</w:t>
      </w:r>
      <w:r w:rsidRPr="003E632D">
        <w:rPr>
          <w:rFonts w:ascii="Times New Roman" w:hAnsi="Times New Roman" w:cs="Times New Roman"/>
          <w:noProof/>
          <w:sz w:val="32"/>
          <w:szCs w:val="24"/>
        </w:rPr>
        <w:tab/>
        <w:t>M. McKeague, R.S. Wong, C.D. Smolke, Opportunities in the design and application of RNA for gene expression control, Nucleic Acids Res. (2016). https://doi.org/10.1093/nar/gkw151.</w:t>
      </w:r>
    </w:p>
    <w:p w14:paraId="143080E6" w14:textId="77777777" w:rsidR="003E632D" w:rsidRPr="003E632D" w:rsidRDefault="003E632D" w:rsidP="003E632D">
      <w:pPr>
        <w:widowControl w:val="0"/>
        <w:autoSpaceDE w:val="0"/>
        <w:autoSpaceDN w:val="0"/>
        <w:adjustRightInd w:val="0"/>
        <w:spacing w:line="360" w:lineRule="auto"/>
        <w:ind w:left="640" w:hanging="640"/>
        <w:rPr>
          <w:rFonts w:ascii="Times New Roman" w:hAnsi="Times New Roman" w:cs="Times New Roman"/>
          <w:noProof/>
          <w:sz w:val="32"/>
          <w:szCs w:val="24"/>
        </w:rPr>
      </w:pPr>
      <w:r w:rsidRPr="003E632D">
        <w:rPr>
          <w:rFonts w:ascii="Times New Roman" w:hAnsi="Times New Roman" w:cs="Times New Roman"/>
          <w:noProof/>
          <w:sz w:val="32"/>
          <w:szCs w:val="24"/>
        </w:rPr>
        <w:lastRenderedPageBreak/>
        <w:t>[7]</w:t>
      </w:r>
      <w:r w:rsidRPr="003E632D">
        <w:rPr>
          <w:rFonts w:ascii="Times New Roman" w:hAnsi="Times New Roman" w:cs="Times New Roman"/>
          <w:noProof/>
          <w:sz w:val="32"/>
          <w:szCs w:val="24"/>
        </w:rPr>
        <w:tab/>
        <w:t>J. Chappell, K.E. Watters, M.K. Takahashi, J.B. Lucks, A renaissance in RNA synthetic biology: New mechanisms, applications and tools for the future, Curr. Opin. Chem. Biol. (2015). https://doi.org/10.1016/j.cbpa.2015.05.018.</w:t>
      </w:r>
    </w:p>
    <w:p w14:paraId="23CDA796" w14:textId="77777777" w:rsidR="003E632D" w:rsidRPr="003E632D" w:rsidRDefault="003E632D" w:rsidP="003E632D">
      <w:pPr>
        <w:widowControl w:val="0"/>
        <w:autoSpaceDE w:val="0"/>
        <w:autoSpaceDN w:val="0"/>
        <w:adjustRightInd w:val="0"/>
        <w:spacing w:line="360" w:lineRule="auto"/>
        <w:ind w:left="640" w:hanging="640"/>
        <w:rPr>
          <w:rFonts w:ascii="Times New Roman" w:hAnsi="Times New Roman" w:cs="Times New Roman"/>
          <w:noProof/>
          <w:sz w:val="32"/>
          <w:szCs w:val="24"/>
        </w:rPr>
      </w:pPr>
      <w:r w:rsidRPr="003E632D">
        <w:rPr>
          <w:rFonts w:ascii="Times New Roman" w:hAnsi="Times New Roman" w:cs="Times New Roman"/>
          <w:noProof/>
          <w:sz w:val="32"/>
          <w:szCs w:val="24"/>
        </w:rPr>
        <w:t>[8]</w:t>
      </w:r>
      <w:r w:rsidRPr="003E632D">
        <w:rPr>
          <w:rFonts w:ascii="Times New Roman" w:hAnsi="Times New Roman" w:cs="Times New Roman"/>
          <w:noProof/>
          <w:sz w:val="32"/>
          <w:szCs w:val="24"/>
        </w:rPr>
        <w:tab/>
        <w:t>F.J. Isaacs, D.J. Dwyer, J.J. Collins, RNA synthetic biology, Nat. Biotechnol. (2006). https://doi.org/10.1038/nbt1208.</w:t>
      </w:r>
    </w:p>
    <w:p w14:paraId="23A2E987" w14:textId="77777777" w:rsidR="003E632D" w:rsidRPr="003E632D" w:rsidRDefault="003E632D" w:rsidP="003E632D">
      <w:pPr>
        <w:widowControl w:val="0"/>
        <w:autoSpaceDE w:val="0"/>
        <w:autoSpaceDN w:val="0"/>
        <w:adjustRightInd w:val="0"/>
        <w:spacing w:line="360" w:lineRule="auto"/>
        <w:ind w:left="640" w:hanging="640"/>
        <w:rPr>
          <w:rFonts w:ascii="Times New Roman" w:hAnsi="Times New Roman" w:cs="Times New Roman"/>
          <w:noProof/>
          <w:sz w:val="32"/>
          <w:szCs w:val="24"/>
        </w:rPr>
      </w:pPr>
      <w:r w:rsidRPr="003E632D">
        <w:rPr>
          <w:rFonts w:ascii="Times New Roman" w:hAnsi="Times New Roman" w:cs="Times New Roman"/>
          <w:noProof/>
          <w:sz w:val="32"/>
          <w:szCs w:val="24"/>
        </w:rPr>
        <w:t>[9]</w:t>
      </w:r>
      <w:r w:rsidRPr="003E632D">
        <w:rPr>
          <w:rFonts w:ascii="Times New Roman" w:hAnsi="Times New Roman" w:cs="Times New Roman"/>
          <w:noProof/>
          <w:sz w:val="32"/>
          <w:szCs w:val="24"/>
        </w:rPr>
        <w:tab/>
        <w:t>L. Jaeger, E. Westhof, N.B. Leontis, TectoRNA: Modular assembly units for the construction of RNA nano-objects, Nucleic Acids Res. (2001). https://doi.org/10.1093/nar/29.2.455.</w:t>
      </w:r>
    </w:p>
    <w:p w14:paraId="3BE5B72F" w14:textId="77777777" w:rsidR="003E632D" w:rsidRPr="003E632D" w:rsidRDefault="003E632D" w:rsidP="003E632D">
      <w:pPr>
        <w:widowControl w:val="0"/>
        <w:autoSpaceDE w:val="0"/>
        <w:autoSpaceDN w:val="0"/>
        <w:adjustRightInd w:val="0"/>
        <w:spacing w:line="360" w:lineRule="auto"/>
        <w:ind w:left="640" w:hanging="640"/>
        <w:rPr>
          <w:rFonts w:ascii="Times New Roman" w:hAnsi="Times New Roman" w:cs="Times New Roman"/>
          <w:noProof/>
          <w:sz w:val="32"/>
          <w:szCs w:val="24"/>
        </w:rPr>
      </w:pPr>
      <w:r w:rsidRPr="003E632D">
        <w:rPr>
          <w:rFonts w:ascii="Times New Roman" w:hAnsi="Times New Roman" w:cs="Times New Roman"/>
          <w:noProof/>
          <w:sz w:val="32"/>
          <w:szCs w:val="24"/>
        </w:rPr>
        <w:t>[10]</w:t>
      </w:r>
      <w:r w:rsidRPr="003E632D">
        <w:rPr>
          <w:rFonts w:ascii="Times New Roman" w:hAnsi="Times New Roman" w:cs="Times New Roman"/>
          <w:noProof/>
          <w:sz w:val="32"/>
          <w:szCs w:val="24"/>
        </w:rPr>
        <w:tab/>
        <w:t>P. Guo, The emerging field of RNA nanotechnology, in: RNA Nanotechnol. Ther., 2013. https://doi.org/10.1201/b15152.</w:t>
      </w:r>
    </w:p>
    <w:p w14:paraId="76B1696D" w14:textId="77777777" w:rsidR="003E632D" w:rsidRPr="003E632D" w:rsidRDefault="003E632D" w:rsidP="003E632D">
      <w:pPr>
        <w:widowControl w:val="0"/>
        <w:autoSpaceDE w:val="0"/>
        <w:autoSpaceDN w:val="0"/>
        <w:adjustRightInd w:val="0"/>
        <w:spacing w:line="360" w:lineRule="auto"/>
        <w:ind w:left="640" w:hanging="640"/>
        <w:rPr>
          <w:rFonts w:ascii="Times New Roman" w:hAnsi="Times New Roman" w:cs="Times New Roman"/>
          <w:noProof/>
          <w:sz w:val="32"/>
          <w:szCs w:val="24"/>
        </w:rPr>
      </w:pPr>
      <w:r w:rsidRPr="003E632D">
        <w:rPr>
          <w:rFonts w:ascii="Times New Roman" w:hAnsi="Times New Roman" w:cs="Times New Roman"/>
          <w:noProof/>
          <w:sz w:val="32"/>
          <w:szCs w:val="24"/>
        </w:rPr>
        <w:t>[11]</w:t>
      </w:r>
      <w:r w:rsidRPr="003E632D">
        <w:rPr>
          <w:rFonts w:ascii="Times New Roman" w:hAnsi="Times New Roman" w:cs="Times New Roman"/>
          <w:noProof/>
          <w:sz w:val="32"/>
          <w:szCs w:val="24"/>
        </w:rPr>
        <w:tab/>
        <w:t>M.D. Retwitzer, V. Reinharz, V. Reinharz, A. Churkin, Y. Ponty, J. Waldispühl, D. Barash, IncaRNAfbinv 2.0: A webserver and software with motif control for fragment-based design of RNAs, Bioinformatics. (2020). https://doi.org/10.1093/bioinformatics/btaa039.</w:t>
      </w:r>
    </w:p>
    <w:p w14:paraId="0F267542" w14:textId="77777777" w:rsidR="003E632D" w:rsidRPr="003E632D" w:rsidRDefault="003E632D" w:rsidP="003E632D">
      <w:pPr>
        <w:widowControl w:val="0"/>
        <w:autoSpaceDE w:val="0"/>
        <w:autoSpaceDN w:val="0"/>
        <w:adjustRightInd w:val="0"/>
        <w:spacing w:line="360" w:lineRule="auto"/>
        <w:ind w:left="640" w:hanging="640"/>
        <w:rPr>
          <w:rFonts w:ascii="Times New Roman" w:hAnsi="Times New Roman" w:cs="Times New Roman"/>
          <w:noProof/>
          <w:sz w:val="32"/>
          <w:szCs w:val="24"/>
        </w:rPr>
      </w:pPr>
      <w:r w:rsidRPr="003E632D">
        <w:rPr>
          <w:rFonts w:ascii="Times New Roman" w:hAnsi="Times New Roman" w:cs="Times New Roman"/>
          <w:noProof/>
          <w:sz w:val="32"/>
          <w:szCs w:val="24"/>
        </w:rPr>
        <w:t>[12]</w:t>
      </w:r>
      <w:r w:rsidRPr="003E632D">
        <w:rPr>
          <w:rFonts w:ascii="Times New Roman" w:hAnsi="Times New Roman" w:cs="Times New Roman"/>
          <w:noProof/>
          <w:sz w:val="32"/>
          <w:szCs w:val="24"/>
        </w:rPr>
        <w:tab/>
        <w:t>A. Taneda, MODENA: A multi-objective RNA inverse folding, Adv. Appl. Bioinforma. Chem. (2011). https://doi.org/10.2147/aabc.s14335.</w:t>
      </w:r>
    </w:p>
    <w:p w14:paraId="516D25CA" w14:textId="77777777" w:rsidR="003E632D" w:rsidRPr="003E632D" w:rsidRDefault="003E632D" w:rsidP="003E632D">
      <w:pPr>
        <w:widowControl w:val="0"/>
        <w:autoSpaceDE w:val="0"/>
        <w:autoSpaceDN w:val="0"/>
        <w:adjustRightInd w:val="0"/>
        <w:spacing w:line="360" w:lineRule="auto"/>
        <w:ind w:left="640" w:hanging="640"/>
        <w:rPr>
          <w:rFonts w:ascii="Times New Roman" w:hAnsi="Times New Roman" w:cs="Times New Roman"/>
          <w:noProof/>
          <w:sz w:val="32"/>
          <w:szCs w:val="24"/>
        </w:rPr>
      </w:pPr>
      <w:r w:rsidRPr="003E632D">
        <w:rPr>
          <w:rFonts w:ascii="Times New Roman" w:hAnsi="Times New Roman" w:cs="Times New Roman"/>
          <w:noProof/>
          <w:sz w:val="32"/>
          <w:szCs w:val="24"/>
        </w:rPr>
        <w:t>[13]</w:t>
      </w:r>
      <w:r w:rsidRPr="003E632D">
        <w:rPr>
          <w:rFonts w:ascii="Times New Roman" w:hAnsi="Times New Roman" w:cs="Times New Roman"/>
          <w:noProof/>
          <w:sz w:val="32"/>
          <w:szCs w:val="24"/>
        </w:rPr>
        <w:tab/>
        <w:t xml:space="preserve">J.N. Zadeh, C.D. Steenberg, J.S. Bois, B.R. Wolfe, M.B. Pierce, A.R. Khan, R.M. Dirks, N.A. Pierce, NUPACK: Analysis and design of nucleic acid systems, J. Comput. Chem. (2011). </w:t>
      </w:r>
      <w:r w:rsidRPr="003E632D">
        <w:rPr>
          <w:rFonts w:ascii="Times New Roman" w:hAnsi="Times New Roman" w:cs="Times New Roman"/>
          <w:noProof/>
          <w:sz w:val="32"/>
          <w:szCs w:val="24"/>
        </w:rPr>
        <w:lastRenderedPageBreak/>
        <w:t>https://doi.org/10.1002/jcc.21596.</w:t>
      </w:r>
    </w:p>
    <w:p w14:paraId="634F94CA" w14:textId="77777777" w:rsidR="003E632D" w:rsidRPr="003E632D" w:rsidRDefault="003E632D" w:rsidP="003E632D">
      <w:pPr>
        <w:widowControl w:val="0"/>
        <w:autoSpaceDE w:val="0"/>
        <w:autoSpaceDN w:val="0"/>
        <w:adjustRightInd w:val="0"/>
        <w:spacing w:line="360" w:lineRule="auto"/>
        <w:ind w:left="640" w:hanging="640"/>
        <w:rPr>
          <w:rFonts w:ascii="Times New Roman" w:hAnsi="Times New Roman" w:cs="Times New Roman"/>
          <w:noProof/>
          <w:sz w:val="32"/>
          <w:szCs w:val="24"/>
        </w:rPr>
      </w:pPr>
      <w:r w:rsidRPr="003E632D">
        <w:rPr>
          <w:rFonts w:ascii="Times New Roman" w:hAnsi="Times New Roman" w:cs="Times New Roman"/>
          <w:noProof/>
          <w:sz w:val="32"/>
          <w:szCs w:val="24"/>
        </w:rPr>
        <w:t>[14]</w:t>
      </w:r>
      <w:r w:rsidRPr="003E632D">
        <w:rPr>
          <w:rFonts w:ascii="Times New Roman" w:hAnsi="Times New Roman" w:cs="Times New Roman"/>
          <w:noProof/>
          <w:sz w:val="32"/>
          <w:szCs w:val="24"/>
        </w:rPr>
        <w:tab/>
        <w:t>M. Lotfi, F. Zare-Mirakabad, S. Montaseri, RNA secondary structure prediction based on SHAPE data in helix regions, J. Theor. Biol. (2015). https://doi.org/10.1016/j.jtbi.2015.05.026.</w:t>
      </w:r>
    </w:p>
    <w:p w14:paraId="7F0C047D" w14:textId="77777777" w:rsidR="003E632D" w:rsidRPr="003E632D" w:rsidRDefault="003E632D" w:rsidP="003E632D">
      <w:pPr>
        <w:widowControl w:val="0"/>
        <w:autoSpaceDE w:val="0"/>
        <w:autoSpaceDN w:val="0"/>
        <w:adjustRightInd w:val="0"/>
        <w:spacing w:line="360" w:lineRule="auto"/>
        <w:ind w:left="640" w:hanging="640"/>
        <w:rPr>
          <w:rFonts w:ascii="Times New Roman" w:hAnsi="Times New Roman" w:cs="Times New Roman"/>
          <w:noProof/>
          <w:sz w:val="32"/>
          <w:szCs w:val="24"/>
        </w:rPr>
      </w:pPr>
      <w:r w:rsidRPr="003E632D">
        <w:rPr>
          <w:rFonts w:ascii="Times New Roman" w:hAnsi="Times New Roman" w:cs="Times New Roman"/>
          <w:noProof/>
          <w:sz w:val="32"/>
          <w:szCs w:val="24"/>
        </w:rPr>
        <w:t>[15]</w:t>
      </w:r>
      <w:r w:rsidRPr="003E632D">
        <w:rPr>
          <w:rFonts w:ascii="Times New Roman" w:hAnsi="Times New Roman" w:cs="Times New Roman"/>
          <w:noProof/>
          <w:sz w:val="32"/>
          <w:szCs w:val="24"/>
        </w:rPr>
        <w:tab/>
        <w:t>J.D. Yesselman, R. Das, RNA-Redesign: A web server for fixed-backbone 3D design of RNA, Nucleic Acids Res. 43 (2015) W498–W501. https://doi.org/10.1093/nar/gkv465.</w:t>
      </w:r>
    </w:p>
    <w:p w14:paraId="0B1519F6" w14:textId="77777777" w:rsidR="003E632D" w:rsidRPr="003E632D" w:rsidRDefault="003E632D" w:rsidP="003E632D">
      <w:pPr>
        <w:widowControl w:val="0"/>
        <w:autoSpaceDE w:val="0"/>
        <w:autoSpaceDN w:val="0"/>
        <w:adjustRightInd w:val="0"/>
        <w:spacing w:line="360" w:lineRule="auto"/>
        <w:ind w:left="640" w:hanging="640"/>
        <w:rPr>
          <w:rFonts w:ascii="Times New Roman" w:hAnsi="Times New Roman" w:cs="Times New Roman"/>
          <w:noProof/>
          <w:sz w:val="32"/>
          <w:szCs w:val="24"/>
        </w:rPr>
      </w:pPr>
      <w:r w:rsidRPr="003E632D">
        <w:rPr>
          <w:rFonts w:ascii="Times New Roman" w:hAnsi="Times New Roman" w:cs="Times New Roman"/>
          <w:noProof/>
          <w:sz w:val="32"/>
          <w:szCs w:val="24"/>
        </w:rPr>
        <w:t>[16]</w:t>
      </w:r>
      <w:r w:rsidRPr="003E632D">
        <w:rPr>
          <w:rFonts w:ascii="Times New Roman" w:hAnsi="Times New Roman" w:cs="Times New Roman"/>
          <w:noProof/>
          <w:sz w:val="32"/>
          <w:szCs w:val="24"/>
        </w:rPr>
        <w:tab/>
        <w:t>J. Wang, H. Cao, J.Z.H. Zhang, Y. Qi, Computational Protein Design with Deep Learning Neural Networks, Sci. Rep. (2018). https://doi.org/10.1038/s41598-018-24760-x.</w:t>
      </w:r>
    </w:p>
    <w:p w14:paraId="4391B13B" w14:textId="77777777" w:rsidR="003E632D" w:rsidRPr="003E632D" w:rsidRDefault="003E632D" w:rsidP="003E632D">
      <w:pPr>
        <w:widowControl w:val="0"/>
        <w:autoSpaceDE w:val="0"/>
        <w:autoSpaceDN w:val="0"/>
        <w:adjustRightInd w:val="0"/>
        <w:spacing w:line="360" w:lineRule="auto"/>
        <w:ind w:left="640" w:hanging="640"/>
        <w:rPr>
          <w:rFonts w:ascii="Times New Roman" w:hAnsi="Times New Roman" w:cs="Times New Roman"/>
          <w:noProof/>
          <w:sz w:val="32"/>
          <w:szCs w:val="24"/>
        </w:rPr>
      </w:pPr>
      <w:r w:rsidRPr="003E632D">
        <w:rPr>
          <w:rFonts w:ascii="Times New Roman" w:hAnsi="Times New Roman" w:cs="Times New Roman"/>
          <w:noProof/>
          <w:sz w:val="32"/>
          <w:szCs w:val="24"/>
        </w:rPr>
        <w:t>[17]</w:t>
      </w:r>
      <w:r w:rsidRPr="003E632D">
        <w:rPr>
          <w:rFonts w:ascii="Times New Roman" w:hAnsi="Times New Roman" w:cs="Times New Roman"/>
          <w:noProof/>
          <w:sz w:val="32"/>
          <w:szCs w:val="24"/>
        </w:rPr>
        <w:tab/>
        <w:t>B.B. Traore, B. Kamsu-Foguem, F. Tangara, Deep convolution neural network for image recognition, Ecol. Inform. (2018). https://doi.org/10.1016/j.ecoinf.2018.10.002.</w:t>
      </w:r>
    </w:p>
    <w:p w14:paraId="47490D7C" w14:textId="77777777" w:rsidR="003E632D" w:rsidRPr="003E632D" w:rsidRDefault="003E632D" w:rsidP="003E632D">
      <w:pPr>
        <w:widowControl w:val="0"/>
        <w:autoSpaceDE w:val="0"/>
        <w:autoSpaceDN w:val="0"/>
        <w:adjustRightInd w:val="0"/>
        <w:spacing w:line="360" w:lineRule="auto"/>
        <w:ind w:left="640" w:hanging="640"/>
        <w:rPr>
          <w:rFonts w:ascii="Times New Roman" w:hAnsi="Times New Roman" w:cs="Times New Roman"/>
          <w:noProof/>
          <w:sz w:val="32"/>
          <w:szCs w:val="24"/>
        </w:rPr>
      </w:pPr>
      <w:r w:rsidRPr="003E632D">
        <w:rPr>
          <w:rFonts w:ascii="Times New Roman" w:hAnsi="Times New Roman" w:cs="Times New Roman"/>
          <w:noProof/>
          <w:sz w:val="32"/>
          <w:szCs w:val="24"/>
        </w:rPr>
        <w:t>[18]</w:t>
      </w:r>
      <w:r w:rsidRPr="003E632D">
        <w:rPr>
          <w:rFonts w:ascii="Times New Roman" w:hAnsi="Times New Roman" w:cs="Times New Roman"/>
          <w:noProof/>
          <w:sz w:val="32"/>
          <w:szCs w:val="24"/>
        </w:rPr>
        <w:tab/>
        <w:t>A. Kulkarni, A. Shivananda, Deep Learning for NLP, in: Nat. Lang. Process. Recipes, 2019. https://doi.org/10.1007/978-1-4842-4267-4_6.</w:t>
      </w:r>
    </w:p>
    <w:p w14:paraId="58971AD9" w14:textId="77777777" w:rsidR="003E632D" w:rsidRPr="003E632D" w:rsidRDefault="003E632D" w:rsidP="003E632D">
      <w:pPr>
        <w:widowControl w:val="0"/>
        <w:autoSpaceDE w:val="0"/>
        <w:autoSpaceDN w:val="0"/>
        <w:adjustRightInd w:val="0"/>
        <w:spacing w:line="360" w:lineRule="auto"/>
        <w:ind w:left="640" w:hanging="640"/>
        <w:rPr>
          <w:rFonts w:ascii="Times New Roman" w:hAnsi="Times New Roman" w:cs="Times New Roman"/>
          <w:noProof/>
          <w:sz w:val="32"/>
          <w:szCs w:val="24"/>
        </w:rPr>
      </w:pPr>
      <w:r w:rsidRPr="003E632D">
        <w:rPr>
          <w:rFonts w:ascii="Times New Roman" w:hAnsi="Times New Roman" w:cs="Times New Roman"/>
          <w:noProof/>
          <w:sz w:val="32"/>
          <w:szCs w:val="24"/>
        </w:rPr>
        <w:t>[19]</w:t>
      </w:r>
      <w:r w:rsidRPr="003E632D">
        <w:rPr>
          <w:rFonts w:ascii="Times New Roman" w:hAnsi="Times New Roman" w:cs="Times New Roman"/>
          <w:noProof/>
          <w:sz w:val="32"/>
          <w:szCs w:val="24"/>
        </w:rPr>
        <w:tab/>
        <w:t>K. Sato, M. Akiyama, Y. Sakakibara, RNA secondary structure prediction using deep learning with thermodynamic integration, Nat. Commun. (2021). https://doi.org/10.1038/s41467-021-21194-4.</w:t>
      </w:r>
    </w:p>
    <w:p w14:paraId="37EDD7A4" w14:textId="77777777" w:rsidR="003E632D" w:rsidRPr="003E632D" w:rsidRDefault="003E632D" w:rsidP="003E632D">
      <w:pPr>
        <w:widowControl w:val="0"/>
        <w:autoSpaceDE w:val="0"/>
        <w:autoSpaceDN w:val="0"/>
        <w:adjustRightInd w:val="0"/>
        <w:spacing w:line="360" w:lineRule="auto"/>
        <w:ind w:left="640" w:hanging="640"/>
        <w:rPr>
          <w:rFonts w:ascii="Times New Roman" w:hAnsi="Times New Roman" w:cs="Times New Roman"/>
          <w:noProof/>
          <w:sz w:val="32"/>
          <w:szCs w:val="24"/>
        </w:rPr>
      </w:pPr>
      <w:r w:rsidRPr="003E632D">
        <w:rPr>
          <w:rFonts w:ascii="Times New Roman" w:hAnsi="Times New Roman" w:cs="Times New Roman"/>
          <w:noProof/>
          <w:sz w:val="32"/>
          <w:szCs w:val="24"/>
        </w:rPr>
        <w:t>[20]</w:t>
      </w:r>
      <w:r w:rsidRPr="003E632D">
        <w:rPr>
          <w:rFonts w:ascii="Times New Roman" w:hAnsi="Times New Roman" w:cs="Times New Roman"/>
          <w:noProof/>
          <w:sz w:val="32"/>
          <w:szCs w:val="24"/>
        </w:rPr>
        <w:tab/>
        <w:t xml:space="preserve">R.J.L. Townshend, S. Eismann, A.M. Watkins, R. Rangan, M. </w:t>
      </w:r>
      <w:r w:rsidRPr="003E632D">
        <w:rPr>
          <w:rFonts w:ascii="Times New Roman" w:hAnsi="Times New Roman" w:cs="Times New Roman"/>
          <w:noProof/>
          <w:sz w:val="32"/>
          <w:szCs w:val="24"/>
        </w:rPr>
        <w:lastRenderedPageBreak/>
        <w:t>Karelina, R. Das, R.O. Dror, Geometric deep learning of RNA structure, Science (80-. ). (2021).</w:t>
      </w:r>
    </w:p>
    <w:p w14:paraId="3A767C21" w14:textId="77777777" w:rsidR="003E632D" w:rsidRPr="003E632D" w:rsidRDefault="003E632D" w:rsidP="003E632D">
      <w:pPr>
        <w:widowControl w:val="0"/>
        <w:autoSpaceDE w:val="0"/>
        <w:autoSpaceDN w:val="0"/>
        <w:adjustRightInd w:val="0"/>
        <w:spacing w:line="360" w:lineRule="auto"/>
        <w:ind w:left="640" w:hanging="640"/>
        <w:rPr>
          <w:rFonts w:ascii="Times New Roman" w:hAnsi="Times New Roman" w:cs="Times New Roman"/>
          <w:noProof/>
          <w:sz w:val="32"/>
          <w:szCs w:val="24"/>
        </w:rPr>
      </w:pPr>
      <w:r w:rsidRPr="003E632D">
        <w:rPr>
          <w:rFonts w:ascii="Times New Roman" w:hAnsi="Times New Roman" w:cs="Times New Roman"/>
          <w:noProof/>
          <w:sz w:val="32"/>
          <w:szCs w:val="24"/>
        </w:rPr>
        <w:t>[21]</w:t>
      </w:r>
      <w:r w:rsidRPr="003E632D">
        <w:rPr>
          <w:rFonts w:ascii="Times New Roman" w:hAnsi="Times New Roman" w:cs="Times New Roman"/>
          <w:noProof/>
          <w:sz w:val="32"/>
          <w:szCs w:val="24"/>
        </w:rPr>
        <w:tab/>
        <w:t>J. Li, W. Zhu, J. Wang, W. Li, S. Gong, J. Zhang, W. Wang, RNA3DCNN: Local and global quality assessments of RNA 3D structures using 3D deep convolutional neural networks, PLoS Comput. Biol. 14 (2018) 1–18. https://doi.org/10.1371/journal.pcbi.1006514.</w:t>
      </w:r>
    </w:p>
    <w:p w14:paraId="6E84D7C0" w14:textId="77777777" w:rsidR="003E632D" w:rsidRPr="003E632D" w:rsidRDefault="003E632D" w:rsidP="003E632D">
      <w:pPr>
        <w:widowControl w:val="0"/>
        <w:autoSpaceDE w:val="0"/>
        <w:autoSpaceDN w:val="0"/>
        <w:adjustRightInd w:val="0"/>
        <w:spacing w:line="360" w:lineRule="auto"/>
        <w:ind w:left="640" w:hanging="640"/>
        <w:rPr>
          <w:rFonts w:ascii="Times New Roman" w:hAnsi="Times New Roman" w:cs="Times New Roman"/>
          <w:noProof/>
          <w:sz w:val="32"/>
          <w:szCs w:val="24"/>
        </w:rPr>
      </w:pPr>
      <w:r w:rsidRPr="003E632D">
        <w:rPr>
          <w:rFonts w:ascii="Times New Roman" w:hAnsi="Times New Roman" w:cs="Times New Roman"/>
          <w:noProof/>
          <w:sz w:val="32"/>
          <w:szCs w:val="24"/>
        </w:rPr>
        <w:t>[22]</w:t>
      </w:r>
      <w:r w:rsidRPr="003E632D">
        <w:rPr>
          <w:rFonts w:ascii="Times New Roman" w:hAnsi="Times New Roman" w:cs="Times New Roman"/>
          <w:noProof/>
          <w:sz w:val="32"/>
          <w:szCs w:val="24"/>
        </w:rPr>
        <w:tab/>
        <w:t>H.M. Berman, W.K. Olson, D.L. Beveridge, J. Westbrook, A. Gelbin, T. Demeny, S.H. Hsieh, A.R. Srinivasan, B. Schneider, The nucleic acid database. A comprehensive relational database of three-dimensional structures of nucleic acids, Biophys. J. (1992). https://doi.org/10.1016/S0006-3495(92)81649-1.</w:t>
      </w:r>
    </w:p>
    <w:p w14:paraId="7955D1D0" w14:textId="77777777" w:rsidR="003E632D" w:rsidRPr="003E632D" w:rsidRDefault="003E632D" w:rsidP="003E632D">
      <w:pPr>
        <w:widowControl w:val="0"/>
        <w:autoSpaceDE w:val="0"/>
        <w:autoSpaceDN w:val="0"/>
        <w:adjustRightInd w:val="0"/>
        <w:spacing w:line="360" w:lineRule="auto"/>
        <w:ind w:left="640" w:hanging="640"/>
        <w:rPr>
          <w:rFonts w:ascii="Times New Roman" w:hAnsi="Times New Roman" w:cs="Times New Roman"/>
          <w:noProof/>
          <w:sz w:val="32"/>
          <w:szCs w:val="24"/>
        </w:rPr>
      </w:pPr>
      <w:r w:rsidRPr="003E632D">
        <w:rPr>
          <w:rFonts w:ascii="Times New Roman" w:hAnsi="Times New Roman" w:cs="Times New Roman"/>
          <w:noProof/>
          <w:sz w:val="32"/>
          <w:szCs w:val="24"/>
        </w:rPr>
        <w:t>[23]</w:t>
      </w:r>
      <w:r w:rsidRPr="003E632D">
        <w:rPr>
          <w:rFonts w:ascii="Times New Roman" w:hAnsi="Times New Roman" w:cs="Times New Roman"/>
          <w:noProof/>
          <w:sz w:val="32"/>
          <w:szCs w:val="24"/>
        </w:rPr>
        <w:tab/>
        <w:t>B. Coimbatore Narayanan, J. Westbrook, S. Ghosh, A.I. Petrov, B. Sweeney, C.L. Zirbel, N.B. Leontis, H.M. Berman, The Nucleic Acid Database: New features and capabilities, Nucleic Acids Res. (2014). https://doi.org/10.1093/nar/gkt980.</w:t>
      </w:r>
    </w:p>
    <w:p w14:paraId="6C5F1C82" w14:textId="77777777" w:rsidR="003E632D" w:rsidRPr="003E632D" w:rsidRDefault="003E632D" w:rsidP="003E632D">
      <w:pPr>
        <w:widowControl w:val="0"/>
        <w:autoSpaceDE w:val="0"/>
        <w:autoSpaceDN w:val="0"/>
        <w:adjustRightInd w:val="0"/>
        <w:spacing w:line="360" w:lineRule="auto"/>
        <w:ind w:left="640" w:hanging="640"/>
        <w:rPr>
          <w:rFonts w:ascii="Times New Roman" w:hAnsi="Times New Roman" w:cs="Times New Roman"/>
          <w:noProof/>
          <w:sz w:val="32"/>
          <w:szCs w:val="24"/>
        </w:rPr>
      </w:pPr>
      <w:r w:rsidRPr="003E632D">
        <w:rPr>
          <w:rFonts w:ascii="Times New Roman" w:hAnsi="Times New Roman" w:cs="Times New Roman"/>
          <w:noProof/>
          <w:sz w:val="32"/>
          <w:szCs w:val="24"/>
        </w:rPr>
        <w:t>[24]</w:t>
      </w:r>
      <w:r w:rsidRPr="003E632D">
        <w:rPr>
          <w:rFonts w:ascii="Times New Roman" w:hAnsi="Times New Roman" w:cs="Times New Roman"/>
          <w:noProof/>
          <w:sz w:val="32"/>
          <w:szCs w:val="24"/>
        </w:rPr>
        <w:tab/>
        <w:t>N.B. Leontis, C.L. Zirbel, Nonredundant 3D Structure Datasets for RNA Knowledge Extraction and Benchmarking, in: 2012. https://doi.org/10.1007/978-3-642-25740-7_13.</w:t>
      </w:r>
    </w:p>
    <w:p w14:paraId="17D5A27D" w14:textId="77777777" w:rsidR="003E632D" w:rsidRPr="003E632D" w:rsidRDefault="003E632D" w:rsidP="003E632D">
      <w:pPr>
        <w:widowControl w:val="0"/>
        <w:autoSpaceDE w:val="0"/>
        <w:autoSpaceDN w:val="0"/>
        <w:adjustRightInd w:val="0"/>
        <w:spacing w:line="360" w:lineRule="auto"/>
        <w:ind w:left="640" w:hanging="640"/>
        <w:rPr>
          <w:rFonts w:ascii="Times New Roman" w:hAnsi="Times New Roman" w:cs="Times New Roman"/>
          <w:noProof/>
          <w:sz w:val="32"/>
          <w:szCs w:val="24"/>
        </w:rPr>
      </w:pPr>
      <w:r w:rsidRPr="003E632D">
        <w:rPr>
          <w:rFonts w:ascii="Times New Roman" w:hAnsi="Times New Roman" w:cs="Times New Roman"/>
          <w:noProof/>
          <w:sz w:val="32"/>
          <w:szCs w:val="24"/>
        </w:rPr>
        <w:t>[25]</w:t>
      </w:r>
      <w:r w:rsidRPr="003E632D">
        <w:rPr>
          <w:rFonts w:ascii="Times New Roman" w:hAnsi="Times New Roman" w:cs="Times New Roman"/>
          <w:noProof/>
          <w:sz w:val="32"/>
          <w:szCs w:val="24"/>
        </w:rPr>
        <w:tab/>
        <w:t xml:space="preserve">Y. Zhang, Y. Chen, C. Wang, C.C. Lo, X. Liu, W. Wu, J. Zhang, ProDCoNN: Protein design using a convolutional neural network, Proteins Struct. Funct. Bioinforma. (2020). </w:t>
      </w:r>
      <w:r w:rsidRPr="003E632D">
        <w:rPr>
          <w:rFonts w:ascii="Times New Roman" w:hAnsi="Times New Roman" w:cs="Times New Roman"/>
          <w:noProof/>
          <w:sz w:val="32"/>
          <w:szCs w:val="24"/>
        </w:rPr>
        <w:lastRenderedPageBreak/>
        <w:t>https://doi.org/10.1002/prot.25868.</w:t>
      </w:r>
    </w:p>
    <w:p w14:paraId="79C7413D" w14:textId="77777777" w:rsidR="003E632D" w:rsidRPr="003E632D" w:rsidRDefault="003E632D" w:rsidP="003E632D">
      <w:pPr>
        <w:widowControl w:val="0"/>
        <w:autoSpaceDE w:val="0"/>
        <w:autoSpaceDN w:val="0"/>
        <w:adjustRightInd w:val="0"/>
        <w:spacing w:line="360" w:lineRule="auto"/>
        <w:ind w:left="640" w:hanging="640"/>
        <w:rPr>
          <w:rFonts w:ascii="Times New Roman" w:hAnsi="Times New Roman" w:cs="Times New Roman"/>
          <w:noProof/>
          <w:sz w:val="32"/>
          <w:szCs w:val="24"/>
        </w:rPr>
      </w:pPr>
      <w:r w:rsidRPr="003E632D">
        <w:rPr>
          <w:rFonts w:ascii="Times New Roman" w:hAnsi="Times New Roman" w:cs="Times New Roman"/>
          <w:noProof/>
          <w:sz w:val="32"/>
          <w:szCs w:val="24"/>
        </w:rPr>
        <w:t>[26]</w:t>
      </w:r>
      <w:r w:rsidRPr="003E632D">
        <w:rPr>
          <w:rFonts w:ascii="Times New Roman" w:hAnsi="Times New Roman" w:cs="Times New Roman"/>
          <w:noProof/>
          <w:sz w:val="32"/>
          <w:szCs w:val="24"/>
        </w:rPr>
        <w:tab/>
        <w:t>R. Sato, T. Ishida, Protein model accuracy estimation based on local structure quality assessment using 3D convolutional neural network, PLoS One. (2019). https://doi.org/10.1371/journal.pone.0221347.</w:t>
      </w:r>
    </w:p>
    <w:p w14:paraId="6C1ECB53" w14:textId="77777777" w:rsidR="003E632D" w:rsidRPr="003E632D" w:rsidRDefault="003E632D" w:rsidP="003E632D">
      <w:pPr>
        <w:widowControl w:val="0"/>
        <w:autoSpaceDE w:val="0"/>
        <w:autoSpaceDN w:val="0"/>
        <w:adjustRightInd w:val="0"/>
        <w:spacing w:line="360" w:lineRule="auto"/>
        <w:ind w:left="640" w:hanging="640"/>
        <w:rPr>
          <w:rFonts w:ascii="Times New Roman" w:hAnsi="Times New Roman" w:cs="Times New Roman"/>
          <w:noProof/>
          <w:sz w:val="32"/>
          <w:szCs w:val="24"/>
        </w:rPr>
      </w:pPr>
      <w:r w:rsidRPr="003E632D">
        <w:rPr>
          <w:rFonts w:ascii="Times New Roman" w:hAnsi="Times New Roman" w:cs="Times New Roman"/>
          <w:noProof/>
          <w:sz w:val="32"/>
          <w:szCs w:val="24"/>
        </w:rPr>
        <w:t>[27]</w:t>
      </w:r>
      <w:r w:rsidRPr="003E632D">
        <w:rPr>
          <w:rFonts w:ascii="Times New Roman" w:hAnsi="Times New Roman" w:cs="Times New Roman"/>
          <w:noProof/>
          <w:sz w:val="32"/>
          <w:szCs w:val="24"/>
        </w:rPr>
        <w:tab/>
        <w:t>F. Chollet, Keras: The Python Deep Learning library, Keras.Io. (2015).</w:t>
      </w:r>
    </w:p>
    <w:p w14:paraId="746B2D41" w14:textId="77777777" w:rsidR="003E632D" w:rsidRPr="003E632D" w:rsidRDefault="003E632D" w:rsidP="003E632D">
      <w:pPr>
        <w:widowControl w:val="0"/>
        <w:autoSpaceDE w:val="0"/>
        <w:autoSpaceDN w:val="0"/>
        <w:adjustRightInd w:val="0"/>
        <w:spacing w:line="360" w:lineRule="auto"/>
        <w:ind w:left="640" w:hanging="640"/>
        <w:rPr>
          <w:rFonts w:ascii="Times New Roman" w:hAnsi="Times New Roman" w:cs="Times New Roman"/>
          <w:noProof/>
          <w:sz w:val="32"/>
          <w:szCs w:val="24"/>
        </w:rPr>
      </w:pPr>
      <w:r w:rsidRPr="003E632D">
        <w:rPr>
          <w:rFonts w:ascii="Times New Roman" w:hAnsi="Times New Roman" w:cs="Times New Roman"/>
          <w:noProof/>
          <w:sz w:val="32"/>
          <w:szCs w:val="24"/>
        </w:rPr>
        <w:t>[28]</w:t>
      </w:r>
      <w:r w:rsidRPr="003E632D">
        <w:rPr>
          <w:rFonts w:ascii="Times New Roman" w:hAnsi="Times New Roman" w:cs="Times New Roman"/>
          <w:noProof/>
          <w:sz w:val="32"/>
          <w:szCs w:val="24"/>
        </w:rPr>
        <w:tab/>
        <w:t>M. Biesiada, K. Pachulska-Wieczorek, R.W. Adamiak, K.J. Purzycka, RNAComposer and RNA 3D structure prediction for nanotechnology, Methods. (2016). https://doi.org/10.1016/j.ymeth.2016.03.010.</w:t>
      </w:r>
    </w:p>
    <w:p w14:paraId="4EB40B6D" w14:textId="77777777" w:rsidR="003E632D" w:rsidRPr="003E632D" w:rsidRDefault="003E632D" w:rsidP="003E632D">
      <w:pPr>
        <w:widowControl w:val="0"/>
        <w:autoSpaceDE w:val="0"/>
        <w:autoSpaceDN w:val="0"/>
        <w:adjustRightInd w:val="0"/>
        <w:spacing w:line="360" w:lineRule="auto"/>
        <w:ind w:left="640" w:hanging="640"/>
        <w:rPr>
          <w:rFonts w:ascii="Times New Roman" w:hAnsi="Times New Roman" w:cs="Times New Roman"/>
          <w:noProof/>
          <w:sz w:val="32"/>
          <w:szCs w:val="24"/>
        </w:rPr>
      </w:pPr>
      <w:r w:rsidRPr="003E632D">
        <w:rPr>
          <w:rFonts w:ascii="Times New Roman" w:hAnsi="Times New Roman" w:cs="Times New Roman"/>
          <w:noProof/>
          <w:sz w:val="32"/>
          <w:szCs w:val="24"/>
        </w:rPr>
        <w:t>[29]</w:t>
      </w:r>
      <w:r w:rsidRPr="003E632D">
        <w:rPr>
          <w:rFonts w:ascii="Times New Roman" w:hAnsi="Times New Roman" w:cs="Times New Roman"/>
          <w:noProof/>
          <w:sz w:val="32"/>
          <w:szCs w:val="24"/>
        </w:rPr>
        <w:tab/>
        <w:t>S. Gong, C. Zhang, RNA-align: Quick and accurate alignment of RNA 3D structures based on size-independent TM-scoreRNA, Bioinformatics. (2019). https://doi.org/10.1093/bioinformatics/btz282.</w:t>
      </w:r>
    </w:p>
    <w:p w14:paraId="6C273554" w14:textId="77777777" w:rsidR="003E632D" w:rsidRPr="003E632D" w:rsidRDefault="003E632D" w:rsidP="003E632D">
      <w:pPr>
        <w:widowControl w:val="0"/>
        <w:autoSpaceDE w:val="0"/>
        <w:autoSpaceDN w:val="0"/>
        <w:adjustRightInd w:val="0"/>
        <w:spacing w:line="360" w:lineRule="auto"/>
        <w:ind w:left="640" w:hanging="640"/>
        <w:rPr>
          <w:rFonts w:ascii="Times New Roman" w:hAnsi="Times New Roman" w:cs="Times New Roman"/>
          <w:noProof/>
          <w:sz w:val="32"/>
        </w:rPr>
      </w:pPr>
      <w:r w:rsidRPr="003E632D">
        <w:rPr>
          <w:rFonts w:ascii="Times New Roman" w:hAnsi="Times New Roman" w:cs="Times New Roman"/>
          <w:noProof/>
          <w:sz w:val="32"/>
          <w:szCs w:val="24"/>
        </w:rPr>
        <w:t>[30]</w:t>
      </w:r>
      <w:r w:rsidRPr="003E632D">
        <w:rPr>
          <w:rFonts w:ascii="Times New Roman" w:hAnsi="Times New Roman" w:cs="Times New Roman"/>
          <w:noProof/>
          <w:sz w:val="32"/>
          <w:szCs w:val="24"/>
        </w:rPr>
        <w:tab/>
        <w:t>I. Kalvari, E.P. Nawrocki, N. Ontiveros-Palacios, J. Argasinska, K. Lamkiewicz, M. Marz, S. Griffiths-Jones, C. Toffano-Nioche, D. Gautheret, Z. Weinberg, E. Rivas, S.R. Eddy, R.D. Finn, A. Bateman, A.I. Petrov, Rfam 14: Expanded coverage of metagenomic, viral and microRNA families, Nucleic Acids Res. (2021). https://doi.org/10.1093/nar/gkaa1047.</w:t>
      </w:r>
    </w:p>
    <w:p w14:paraId="18B7BE62" w14:textId="705600A3" w:rsidR="009E0F2B" w:rsidRPr="00BF1D32" w:rsidRDefault="009E0F2B" w:rsidP="009E0F2B">
      <w:pPr>
        <w:pStyle w:val="ListParagraph"/>
        <w:spacing w:line="360" w:lineRule="auto"/>
        <w:ind w:left="1080"/>
        <w:jc w:val="both"/>
        <w:rPr>
          <w:rFonts w:asciiTheme="majorBidi" w:hAnsiTheme="majorBidi" w:cstheme="majorBidi"/>
          <w:b/>
          <w:bCs/>
          <w:sz w:val="32"/>
          <w:szCs w:val="32"/>
        </w:rPr>
      </w:pPr>
      <w:r>
        <w:rPr>
          <w:rFonts w:asciiTheme="majorBidi" w:hAnsiTheme="majorBidi" w:cstheme="majorBidi"/>
          <w:b/>
          <w:bCs/>
          <w:sz w:val="32"/>
          <w:szCs w:val="32"/>
        </w:rPr>
        <w:fldChar w:fldCharType="end"/>
      </w:r>
    </w:p>
    <w:sectPr w:rsidR="009E0F2B" w:rsidRPr="00BF1D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ra nourizadeh" w:date="2021-10-15T10:53:00Z" w:initials="sn">
    <w:p w14:paraId="101706FD" w14:textId="2AE65871" w:rsidR="00C72EC6" w:rsidRDefault="00C72EC6">
      <w:pPr>
        <w:pStyle w:val="CommentText"/>
        <w:rPr>
          <w:rtl/>
          <w:lang w:bidi="fa-IR"/>
        </w:rPr>
      </w:pPr>
      <w:r>
        <w:rPr>
          <w:rStyle w:val="CommentReference"/>
        </w:rPr>
        <w:annotationRef/>
      </w:r>
      <w:r>
        <w:rPr>
          <w:rFonts w:hint="cs"/>
          <w:rtl/>
          <w:lang w:bidi="fa-IR"/>
        </w:rPr>
        <w:t xml:space="preserve">اینجا کلمه ی </w:t>
      </w:r>
      <w:r>
        <w:rPr>
          <w:lang w:bidi="fa-IR"/>
        </w:rPr>
        <w:t>base</w:t>
      </w:r>
      <w:r>
        <w:rPr>
          <w:rFonts w:hint="cs"/>
          <w:rtl/>
          <w:lang w:bidi="fa-IR"/>
        </w:rPr>
        <w:t xml:space="preserve"> را برای نوکلئوتید های ناشناخته باید اضافه کنیم.</w:t>
      </w:r>
    </w:p>
  </w:comment>
  <w:comment w:id="165" w:author="Maryam Zare" w:date="2021-10-26T11:31:00Z" w:initials="MZ">
    <w:p w14:paraId="1053FBD2" w14:textId="77777777" w:rsidR="00FD382B" w:rsidRDefault="00FD382B" w:rsidP="00FD382B">
      <w:pPr>
        <w:pStyle w:val="CommentText"/>
        <w:rPr>
          <w:rFonts w:hint="cs"/>
          <w:rtl/>
          <w:lang w:bidi="fa-IR"/>
        </w:rPr>
      </w:pPr>
      <w:r>
        <w:rPr>
          <w:rStyle w:val="CommentReference"/>
        </w:rPr>
        <w:annotationRef/>
      </w:r>
      <w:r>
        <w:rPr>
          <w:rFonts w:hint="cs"/>
          <w:noProof/>
          <w:rtl/>
          <w:lang w:bidi="fa-IR"/>
        </w:rPr>
        <w:t>این دو تا جمله فکر کنم فارسی نوشته شده؟</w:t>
      </w:r>
    </w:p>
  </w:comment>
  <w:comment w:id="145" w:author="Maryam Zare" w:date="2021-10-26T11:31:00Z" w:initials="MZ">
    <w:p w14:paraId="312DBDA5" w14:textId="7398F51A" w:rsidR="00FD382B" w:rsidRDefault="00FD382B">
      <w:pPr>
        <w:pStyle w:val="CommentText"/>
        <w:rPr>
          <w:rFonts w:hint="cs"/>
          <w:rtl/>
          <w:lang w:bidi="fa-IR"/>
        </w:rPr>
      </w:pPr>
      <w:r>
        <w:rPr>
          <w:rStyle w:val="CommentReference"/>
        </w:rPr>
        <w:annotationRef/>
      </w:r>
      <w:r w:rsidR="009C1543">
        <w:rPr>
          <w:rFonts w:hint="cs"/>
          <w:noProof/>
          <w:rtl/>
          <w:lang w:bidi="fa-IR"/>
        </w:rPr>
        <w:t>ا</w:t>
      </w:r>
      <w:r w:rsidR="009C1543">
        <w:rPr>
          <w:rFonts w:hint="cs"/>
          <w:noProof/>
          <w:rtl/>
          <w:lang w:bidi="fa-IR"/>
        </w:rPr>
        <w:t>ین دو تا جمله فکر کنم فارسی نوشته شده؟</w:t>
      </w:r>
    </w:p>
  </w:comment>
  <w:comment w:id="177" w:author="sara nourizadeh" w:date="2021-10-15T11:28:00Z" w:initials="sn">
    <w:p w14:paraId="3FC552CB" w14:textId="36C96135" w:rsidR="00D55C8E" w:rsidRDefault="00D55C8E">
      <w:pPr>
        <w:pStyle w:val="CommentText"/>
        <w:rPr>
          <w:rtl/>
          <w:lang w:bidi="fa-IR"/>
        </w:rPr>
      </w:pPr>
      <w:r>
        <w:rPr>
          <w:rStyle w:val="CommentReference"/>
        </w:rPr>
        <w:annotationRef/>
      </w:r>
      <w:r>
        <w:rPr>
          <w:rFonts w:hint="cs"/>
          <w:rtl/>
          <w:lang w:bidi="fa-IR"/>
        </w:rPr>
        <w:t>صحبت کنیم در موردش</w:t>
      </w:r>
    </w:p>
  </w:comment>
  <w:comment w:id="236" w:author="Maryam Zare" w:date="2021-10-26T11:53:00Z" w:initials="MZ">
    <w:p w14:paraId="5FE0B9B6" w14:textId="74811BEE" w:rsidR="00FD382B" w:rsidRDefault="00FD382B">
      <w:pPr>
        <w:pStyle w:val="CommentText"/>
        <w:rPr>
          <w:rFonts w:hint="cs"/>
          <w:rtl/>
          <w:lang w:bidi="fa-IR"/>
        </w:rPr>
      </w:pPr>
      <w:r>
        <w:rPr>
          <w:rStyle w:val="CommentReference"/>
        </w:rPr>
        <w:annotationRef/>
      </w:r>
      <w:r w:rsidR="009C1543">
        <w:rPr>
          <w:rFonts w:hint="cs"/>
          <w:noProof/>
          <w:rtl/>
          <w:lang w:bidi="fa-IR"/>
        </w:rPr>
        <w:t>نمی فهمم می گی سه بعد دوتا می گی ؟؟؟؟؟؟؟؟</w:t>
      </w:r>
    </w:p>
  </w:comment>
  <w:comment w:id="270" w:author="sara nourizadeh" w:date="2021-10-19T19:07:00Z" w:initials="sn">
    <w:p w14:paraId="1B09DA05" w14:textId="082BA13E" w:rsidR="003B304D" w:rsidRDefault="003B304D">
      <w:pPr>
        <w:pStyle w:val="CommentText"/>
        <w:rPr>
          <w:rtl/>
          <w:lang w:bidi="fa-IR"/>
        </w:rPr>
      </w:pPr>
      <w:r>
        <w:rPr>
          <w:rStyle w:val="CommentReference"/>
        </w:rPr>
        <w:annotationRef/>
      </w:r>
      <w:r>
        <w:rPr>
          <w:rFonts w:hint="cs"/>
          <w:rtl/>
          <w:lang w:bidi="fa-IR"/>
        </w:rPr>
        <w:t>جمله بده باید درستش کنم</w:t>
      </w:r>
    </w:p>
  </w:comment>
  <w:comment w:id="271" w:author="sara nourizadeh" w:date="2021-10-16T13:41:00Z" w:initials="sn">
    <w:p w14:paraId="471958FC" w14:textId="7DE6AE2D" w:rsidR="00C84EE1" w:rsidRDefault="00C84EE1">
      <w:pPr>
        <w:pStyle w:val="CommentText"/>
        <w:rPr>
          <w:rtl/>
          <w:lang w:bidi="fa-IR"/>
        </w:rPr>
      </w:pPr>
      <w:r>
        <w:rPr>
          <w:rStyle w:val="CommentReference"/>
        </w:rPr>
        <w:annotationRef/>
      </w:r>
      <w:r>
        <w:rPr>
          <w:rFonts w:hint="cs"/>
          <w:rtl/>
          <w:lang w:bidi="fa-IR"/>
        </w:rPr>
        <w:t xml:space="preserve">اینا رو اینجا به طورکامل میگم دوباره اشکالی نداره که؟چون برای هر لایه توی شبکه گفته شده تقریبا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1706FD" w15:done="0"/>
  <w15:commentEx w15:paraId="1053FBD2" w15:done="0"/>
  <w15:commentEx w15:paraId="312DBDA5" w15:done="0"/>
  <w15:commentEx w15:paraId="3FC552CB" w15:done="0"/>
  <w15:commentEx w15:paraId="5FE0B9B6" w15:done="0"/>
  <w15:commentEx w15:paraId="1B09DA05" w15:done="0"/>
  <w15:commentEx w15:paraId="471958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265F8" w16cex:dateUtc="2021-10-26T08:01:00Z"/>
  <w16cex:commentExtensible w16cex:durableId="252265A2" w16cex:dateUtc="2021-10-26T08:01:00Z"/>
  <w16cex:commentExtensible w16cex:durableId="25226AAF" w16cex:dateUtc="2021-10-26T08: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1706FD" w16cid:durableId="25224764"/>
  <w16cid:commentId w16cid:paraId="1053FBD2" w16cid:durableId="252265F8"/>
  <w16cid:commentId w16cid:paraId="312DBDA5" w16cid:durableId="252265A2"/>
  <w16cid:commentId w16cid:paraId="3FC552CB" w16cid:durableId="25224765"/>
  <w16cid:commentId w16cid:paraId="5FE0B9B6" w16cid:durableId="25226AAF"/>
  <w16cid:commentId w16cid:paraId="1B09DA05" w16cid:durableId="25224766"/>
  <w16cid:commentId w16cid:paraId="471958FC" w16cid:durableId="252247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E29D1" w14:textId="77777777" w:rsidR="009C1543" w:rsidRDefault="009C1543" w:rsidP="00245CBA">
      <w:pPr>
        <w:spacing w:after="0" w:line="240" w:lineRule="auto"/>
      </w:pPr>
      <w:r>
        <w:separator/>
      </w:r>
    </w:p>
  </w:endnote>
  <w:endnote w:type="continuationSeparator" w:id="0">
    <w:p w14:paraId="6B591582" w14:textId="77777777" w:rsidR="009C1543" w:rsidRDefault="009C1543" w:rsidP="00245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Pro-Regula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bnxvpAdvTT86d47313">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B2"/>
    <w:family w:val="auto"/>
    <w:notTrueType/>
    <w:pitch w:val="default"/>
    <w:sig w:usb0="00002001" w:usb1="00000000" w:usb2="00000000"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0FE89" w14:textId="77777777" w:rsidR="009C1543" w:rsidRDefault="009C1543" w:rsidP="00245CBA">
      <w:pPr>
        <w:spacing w:after="0" w:line="240" w:lineRule="auto"/>
      </w:pPr>
      <w:r>
        <w:separator/>
      </w:r>
    </w:p>
  </w:footnote>
  <w:footnote w:type="continuationSeparator" w:id="0">
    <w:p w14:paraId="45541985" w14:textId="77777777" w:rsidR="009C1543" w:rsidRDefault="009C1543" w:rsidP="00245CBA">
      <w:pPr>
        <w:spacing w:after="0" w:line="240" w:lineRule="auto"/>
      </w:pPr>
      <w:r>
        <w:continuationSeparator/>
      </w:r>
    </w:p>
  </w:footnote>
  <w:footnote w:id="1">
    <w:p w14:paraId="1DDFA621" w14:textId="516A0AEC" w:rsidR="002023C0" w:rsidRDefault="002023C0">
      <w:pPr>
        <w:pStyle w:val="FootnoteText"/>
      </w:pPr>
      <w:r>
        <w:rPr>
          <w:rStyle w:val="FootnoteReference"/>
        </w:rPr>
        <w:footnoteRef/>
      </w:r>
      <w:r>
        <w:t xml:space="preserve"> </w:t>
      </w:r>
      <w:proofErr w:type="spellStart"/>
      <w:r>
        <w:t>Nucleicacid</w:t>
      </w:r>
      <w:proofErr w:type="spellEnd"/>
      <w:r>
        <w:t xml:space="preserve"> </w:t>
      </w:r>
      <w:proofErr w:type="spellStart"/>
      <w:r>
        <w:t>DataBase</w:t>
      </w:r>
      <w:proofErr w:type="spellEnd"/>
      <w:r>
        <w:t xml:space="preserve"> (</w:t>
      </w:r>
      <w:r w:rsidRPr="00292232">
        <w:t>http://ndbserver.rutgers.edu/</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02EB8"/>
    <w:multiLevelType w:val="hybridMultilevel"/>
    <w:tmpl w:val="EB62C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4A5DDC"/>
    <w:multiLevelType w:val="hybridMultilevel"/>
    <w:tmpl w:val="0DF6D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544CFF"/>
    <w:multiLevelType w:val="multilevel"/>
    <w:tmpl w:val="4BAA3A82"/>
    <w:lvl w:ilvl="0">
      <w:start w:val="3"/>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3792CA1"/>
    <w:multiLevelType w:val="hybridMultilevel"/>
    <w:tmpl w:val="6EEE3856"/>
    <w:lvl w:ilvl="0" w:tplc="A1E455F0">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501C65"/>
    <w:multiLevelType w:val="multilevel"/>
    <w:tmpl w:val="8F1A4FF2"/>
    <w:lvl w:ilvl="0">
      <w:start w:val="3"/>
      <w:numFmt w:val="decimal"/>
      <w:lvlText w:val="%1"/>
      <w:lvlJc w:val="left"/>
      <w:pPr>
        <w:ind w:left="375" w:hanging="375"/>
      </w:pPr>
      <w:rPr>
        <w:rFonts w:ascii="Times New Roman" w:hAnsi="Times New Roman" w:cs="Times New Roman" w:hint="default"/>
        <w:b/>
        <w:bCs w:val="0"/>
        <w:color w:val="000000"/>
        <w:sz w:val="36"/>
        <w:szCs w:val="40"/>
      </w:rPr>
    </w:lvl>
    <w:lvl w:ilvl="1">
      <w:start w:val="4"/>
      <w:numFmt w:val="decimal"/>
      <w:lvlText w:val="%1.%2"/>
      <w:lvlJc w:val="left"/>
      <w:pPr>
        <w:ind w:left="720" w:hanging="720"/>
      </w:pPr>
      <w:rPr>
        <w:rFonts w:ascii="Times New Roman" w:hAnsi="Times New Roman" w:cs="Times New Roman" w:hint="default"/>
        <w:b/>
        <w:bCs w:val="0"/>
        <w:color w:val="000000"/>
        <w:sz w:val="28"/>
      </w:rPr>
    </w:lvl>
    <w:lvl w:ilvl="2">
      <w:start w:val="1"/>
      <w:numFmt w:val="decimal"/>
      <w:lvlText w:val="%1.%2.%3"/>
      <w:lvlJc w:val="left"/>
      <w:pPr>
        <w:ind w:left="720" w:hanging="720"/>
      </w:pPr>
      <w:rPr>
        <w:rFonts w:ascii="Times New Roman" w:hAnsi="Times New Roman" w:cs="Times New Roman" w:hint="default"/>
        <w:b w:val="0"/>
        <w:color w:val="000000"/>
        <w:sz w:val="28"/>
      </w:rPr>
    </w:lvl>
    <w:lvl w:ilvl="3">
      <w:start w:val="1"/>
      <w:numFmt w:val="decimal"/>
      <w:lvlText w:val="%1.%2.%3.%4"/>
      <w:lvlJc w:val="left"/>
      <w:pPr>
        <w:ind w:left="1080" w:hanging="1080"/>
      </w:pPr>
      <w:rPr>
        <w:rFonts w:ascii="Times New Roman" w:hAnsi="Times New Roman" w:cs="Times New Roman" w:hint="default"/>
        <w:b w:val="0"/>
        <w:color w:val="000000"/>
        <w:sz w:val="28"/>
      </w:rPr>
    </w:lvl>
    <w:lvl w:ilvl="4">
      <w:start w:val="1"/>
      <w:numFmt w:val="decimal"/>
      <w:lvlText w:val="%1.%2.%3.%4.%5"/>
      <w:lvlJc w:val="left"/>
      <w:pPr>
        <w:ind w:left="1440" w:hanging="1440"/>
      </w:pPr>
      <w:rPr>
        <w:rFonts w:ascii="Times New Roman" w:hAnsi="Times New Roman" w:cs="Times New Roman" w:hint="default"/>
        <w:b w:val="0"/>
        <w:color w:val="000000"/>
        <w:sz w:val="28"/>
      </w:rPr>
    </w:lvl>
    <w:lvl w:ilvl="5">
      <w:start w:val="1"/>
      <w:numFmt w:val="decimal"/>
      <w:lvlText w:val="%1.%2.%3.%4.%5.%6"/>
      <w:lvlJc w:val="left"/>
      <w:pPr>
        <w:ind w:left="1440" w:hanging="1440"/>
      </w:pPr>
      <w:rPr>
        <w:rFonts w:ascii="Times New Roman" w:hAnsi="Times New Roman" w:cs="Times New Roman" w:hint="default"/>
        <w:b w:val="0"/>
        <w:color w:val="000000"/>
        <w:sz w:val="28"/>
      </w:rPr>
    </w:lvl>
    <w:lvl w:ilvl="6">
      <w:start w:val="1"/>
      <w:numFmt w:val="decimal"/>
      <w:lvlText w:val="%1.%2.%3.%4.%5.%6.%7"/>
      <w:lvlJc w:val="left"/>
      <w:pPr>
        <w:ind w:left="1800" w:hanging="1800"/>
      </w:pPr>
      <w:rPr>
        <w:rFonts w:ascii="Times New Roman" w:hAnsi="Times New Roman" w:cs="Times New Roman" w:hint="default"/>
        <w:b w:val="0"/>
        <w:color w:val="000000"/>
        <w:sz w:val="28"/>
      </w:rPr>
    </w:lvl>
    <w:lvl w:ilvl="7">
      <w:start w:val="1"/>
      <w:numFmt w:val="decimal"/>
      <w:lvlText w:val="%1.%2.%3.%4.%5.%6.%7.%8"/>
      <w:lvlJc w:val="left"/>
      <w:pPr>
        <w:ind w:left="2160" w:hanging="2160"/>
      </w:pPr>
      <w:rPr>
        <w:rFonts w:ascii="Times New Roman" w:hAnsi="Times New Roman" w:cs="Times New Roman" w:hint="default"/>
        <w:b w:val="0"/>
        <w:color w:val="000000"/>
        <w:sz w:val="28"/>
      </w:rPr>
    </w:lvl>
    <w:lvl w:ilvl="8">
      <w:start w:val="1"/>
      <w:numFmt w:val="decimal"/>
      <w:lvlText w:val="%1.%2.%3.%4.%5.%6.%7.%8.%9"/>
      <w:lvlJc w:val="left"/>
      <w:pPr>
        <w:ind w:left="2160" w:hanging="2160"/>
      </w:pPr>
      <w:rPr>
        <w:rFonts w:ascii="Times New Roman" w:hAnsi="Times New Roman" w:cs="Times New Roman" w:hint="default"/>
        <w:b w:val="0"/>
        <w:color w:val="000000"/>
        <w:sz w:val="28"/>
      </w:rPr>
    </w:lvl>
  </w:abstractNum>
  <w:abstractNum w:abstractNumId="5" w15:restartNumberingAfterBreak="0">
    <w:nsid w:val="477B06D8"/>
    <w:multiLevelType w:val="hybridMultilevel"/>
    <w:tmpl w:val="2A207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250091"/>
    <w:multiLevelType w:val="multilevel"/>
    <w:tmpl w:val="D8328A8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6E5B5D25"/>
    <w:multiLevelType w:val="hybridMultilevel"/>
    <w:tmpl w:val="AC1E9D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F7A653A"/>
    <w:multiLevelType w:val="hybridMultilevel"/>
    <w:tmpl w:val="BC6E75E0"/>
    <w:lvl w:ilvl="0" w:tplc="3E966B8E">
      <w:start w:val="1"/>
      <w:numFmt w:val="decimal"/>
      <w:lvlText w:val="%1"/>
      <w:lvlJc w:val="left"/>
      <w:pPr>
        <w:ind w:left="720" w:hanging="360"/>
      </w:pPr>
      <w:rPr>
        <w:rFonts w:ascii="MinionPro-Regular" w:hAnsi="MinionPro-Regular" w:cstheme="minorBidi"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 w:numId="6">
    <w:abstractNumId w:val="4"/>
  </w:num>
  <w:num w:numId="7">
    <w:abstractNumId w:val="8"/>
  </w:num>
  <w:num w:numId="8">
    <w:abstractNumId w:val="5"/>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a nourizadeh">
    <w15:presenceInfo w15:providerId="Windows Live" w15:userId="f6332fcf5352bf46"/>
  </w15:person>
  <w15:person w15:author="Maryam Zare">
    <w15:presenceInfo w15:providerId="Windows Live" w15:userId="f44159e9e6b29b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3MDW3MLQwMbQ0MTZQ0lEKTi0uzszPAykwrAUAg8Q0VywAAAA="/>
  </w:docVars>
  <w:rsids>
    <w:rsidRoot w:val="005961D1"/>
    <w:rsid w:val="00003AC3"/>
    <w:rsid w:val="00003EC7"/>
    <w:rsid w:val="000054F7"/>
    <w:rsid w:val="00020AC9"/>
    <w:rsid w:val="00027154"/>
    <w:rsid w:val="000352BE"/>
    <w:rsid w:val="00046F20"/>
    <w:rsid w:val="000534A2"/>
    <w:rsid w:val="00070BC2"/>
    <w:rsid w:val="000D31F9"/>
    <w:rsid w:val="000E44F6"/>
    <w:rsid w:val="000F0715"/>
    <w:rsid w:val="00147E0A"/>
    <w:rsid w:val="00165942"/>
    <w:rsid w:val="001A73C5"/>
    <w:rsid w:val="001B27EF"/>
    <w:rsid w:val="001B45D0"/>
    <w:rsid w:val="001D26C2"/>
    <w:rsid w:val="001D501A"/>
    <w:rsid w:val="001D72A6"/>
    <w:rsid w:val="001E37B0"/>
    <w:rsid w:val="001F4E9B"/>
    <w:rsid w:val="002023C0"/>
    <w:rsid w:val="002044FD"/>
    <w:rsid w:val="00225398"/>
    <w:rsid w:val="00245CBA"/>
    <w:rsid w:val="00246027"/>
    <w:rsid w:val="00277E1D"/>
    <w:rsid w:val="00291CA0"/>
    <w:rsid w:val="00292232"/>
    <w:rsid w:val="002B4695"/>
    <w:rsid w:val="002C0A1C"/>
    <w:rsid w:val="002C204F"/>
    <w:rsid w:val="002C3DEC"/>
    <w:rsid w:val="002E0A19"/>
    <w:rsid w:val="003000D4"/>
    <w:rsid w:val="003034C8"/>
    <w:rsid w:val="003100BA"/>
    <w:rsid w:val="00326BE9"/>
    <w:rsid w:val="003447E0"/>
    <w:rsid w:val="003764C9"/>
    <w:rsid w:val="00377DCA"/>
    <w:rsid w:val="003970DD"/>
    <w:rsid w:val="003A6081"/>
    <w:rsid w:val="003B304D"/>
    <w:rsid w:val="003C7166"/>
    <w:rsid w:val="003E632D"/>
    <w:rsid w:val="003E6AD1"/>
    <w:rsid w:val="003E7E3C"/>
    <w:rsid w:val="003F31EE"/>
    <w:rsid w:val="0040641C"/>
    <w:rsid w:val="00414858"/>
    <w:rsid w:val="00427498"/>
    <w:rsid w:val="00436DC4"/>
    <w:rsid w:val="00442114"/>
    <w:rsid w:val="004460D5"/>
    <w:rsid w:val="004553F1"/>
    <w:rsid w:val="00466F56"/>
    <w:rsid w:val="00470E4D"/>
    <w:rsid w:val="00471CD0"/>
    <w:rsid w:val="0047243C"/>
    <w:rsid w:val="00474328"/>
    <w:rsid w:val="00477237"/>
    <w:rsid w:val="00490006"/>
    <w:rsid w:val="004931D7"/>
    <w:rsid w:val="004C0B06"/>
    <w:rsid w:val="004C75C0"/>
    <w:rsid w:val="004D073C"/>
    <w:rsid w:val="004E0CC8"/>
    <w:rsid w:val="0050709D"/>
    <w:rsid w:val="00514648"/>
    <w:rsid w:val="005273F0"/>
    <w:rsid w:val="0055718C"/>
    <w:rsid w:val="00560DA6"/>
    <w:rsid w:val="00564D18"/>
    <w:rsid w:val="00570B1E"/>
    <w:rsid w:val="00581034"/>
    <w:rsid w:val="005961D1"/>
    <w:rsid w:val="005A48BA"/>
    <w:rsid w:val="005C4F03"/>
    <w:rsid w:val="005F440F"/>
    <w:rsid w:val="005F7C43"/>
    <w:rsid w:val="00610BB1"/>
    <w:rsid w:val="0061571C"/>
    <w:rsid w:val="0061600A"/>
    <w:rsid w:val="00621080"/>
    <w:rsid w:val="00621FFC"/>
    <w:rsid w:val="006229A9"/>
    <w:rsid w:val="00630647"/>
    <w:rsid w:val="00654622"/>
    <w:rsid w:val="00670214"/>
    <w:rsid w:val="0067666B"/>
    <w:rsid w:val="006824B2"/>
    <w:rsid w:val="0068461E"/>
    <w:rsid w:val="00684EB9"/>
    <w:rsid w:val="00693248"/>
    <w:rsid w:val="006A60BB"/>
    <w:rsid w:val="006A6D5F"/>
    <w:rsid w:val="006C7D27"/>
    <w:rsid w:val="006C7D40"/>
    <w:rsid w:val="006D339F"/>
    <w:rsid w:val="006E6A99"/>
    <w:rsid w:val="006F5DD4"/>
    <w:rsid w:val="00701D85"/>
    <w:rsid w:val="00704E94"/>
    <w:rsid w:val="0073392D"/>
    <w:rsid w:val="00734197"/>
    <w:rsid w:val="00741620"/>
    <w:rsid w:val="0075054B"/>
    <w:rsid w:val="007639B0"/>
    <w:rsid w:val="007840CD"/>
    <w:rsid w:val="007B394A"/>
    <w:rsid w:val="007B4C15"/>
    <w:rsid w:val="007B5D8B"/>
    <w:rsid w:val="007C4CF7"/>
    <w:rsid w:val="007C61F1"/>
    <w:rsid w:val="007C6210"/>
    <w:rsid w:val="007E068A"/>
    <w:rsid w:val="007E517B"/>
    <w:rsid w:val="007F125B"/>
    <w:rsid w:val="0080594F"/>
    <w:rsid w:val="00806648"/>
    <w:rsid w:val="00821F2F"/>
    <w:rsid w:val="00821FCD"/>
    <w:rsid w:val="008366A9"/>
    <w:rsid w:val="00854C12"/>
    <w:rsid w:val="00861252"/>
    <w:rsid w:val="00866E5D"/>
    <w:rsid w:val="00870F97"/>
    <w:rsid w:val="00870FB2"/>
    <w:rsid w:val="0087581F"/>
    <w:rsid w:val="00875EAC"/>
    <w:rsid w:val="008767C2"/>
    <w:rsid w:val="00881269"/>
    <w:rsid w:val="00893475"/>
    <w:rsid w:val="00894DE1"/>
    <w:rsid w:val="008954C5"/>
    <w:rsid w:val="008B4589"/>
    <w:rsid w:val="008C04E9"/>
    <w:rsid w:val="008C22FA"/>
    <w:rsid w:val="008C39F2"/>
    <w:rsid w:val="008C6EC0"/>
    <w:rsid w:val="008D3465"/>
    <w:rsid w:val="008F3F1A"/>
    <w:rsid w:val="00901049"/>
    <w:rsid w:val="00912B59"/>
    <w:rsid w:val="00940172"/>
    <w:rsid w:val="00945224"/>
    <w:rsid w:val="00954B20"/>
    <w:rsid w:val="00965735"/>
    <w:rsid w:val="00985059"/>
    <w:rsid w:val="009942AE"/>
    <w:rsid w:val="009C1543"/>
    <w:rsid w:val="009E0F2B"/>
    <w:rsid w:val="009F0699"/>
    <w:rsid w:val="00A014EC"/>
    <w:rsid w:val="00A20AD6"/>
    <w:rsid w:val="00A2526D"/>
    <w:rsid w:val="00A31C90"/>
    <w:rsid w:val="00A3524F"/>
    <w:rsid w:val="00A3597D"/>
    <w:rsid w:val="00A44DDD"/>
    <w:rsid w:val="00A45C58"/>
    <w:rsid w:val="00A56B01"/>
    <w:rsid w:val="00A61B86"/>
    <w:rsid w:val="00A643E7"/>
    <w:rsid w:val="00A72C0A"/>
    <w:rsid w:val="00AA13DB"/>
    <w:rsid w:val="00AA6B09"/>
    <w:rsid w:val="00AA74E1"/>
    <w:rsid w:val="00AD44FD"/>
    <w:rsid w:val="00AD7C18"/>
    <w:rsid w:val="00AF0AE7"/>
    <w:rsid w:val="00B01482"/>
    <w:rsid w:val="00B34782"/>
    <w:rsid w:val="00B41BF8"/>
    <w:rsid w:val="00B41F1A"/>
    <w:rsid w:val="00B44DDF"/>
    <w:rsid w:val="00B52C45"/>
    <w:rsid w:val="00B53897"/>
    <w:rsid w:val="00B5660B"/>
    <w:rsid w:val="00B57D9C"/>
    <w:rsid w:val="00B73092"/>
    <w:rsid w:val="00B90E80"/>
    <w:rsid w:val="00B922C6"/>
    <w:rsid w:val="00B9562C"/>
    <w:rsid w:val="00BA1434"/>
    <w:rsid w:val="00BA1C89"/>
    <w:rsid w:val="00BA39F5"/>
    <w:rsid w:val="00BB2F80"/>
    <w:rsid w:val="00BC13B4"/>
    <w:rsid w:val="00BC17CA"/>
    <w:rsid w:val="00BC7706"/>
    <w:rsid w:val="00BD06B6"/>
    <w:rsid w:val="00BE0FCD"/>
    <w:rsid w:val="00BE2DB2"/>
    <w:rsid w:val="00BE3072"/>
    <w:rsid w:val="00BF1D32"/>
    <w:rsid w:val="00BF50AA"/>
    <w:rsid w:val="00C05AAE"/>
    <w:rsid w:val="00C25B28"/>
    <w:rsid w:val="00C26B8A"/>
    <w:rsid w:val="00C4631B"/>
    <w:rsid w:val="00C72EC6"/>
    <w:rsid w:val="00C7538D"/>
    <w:rsid w:val="00C84EE1"/>
    <w:rsid w:val="00C92CEA"/>
    <w:rsid w:val="00CA5A02"/>
    <w:rsid w:val="00D16FD7"/>
    <w:rsid w:val="00D33D03"/>
    <w:rsid w:val="00D463CE"/>
    <w:rsid w:val="00D54916"/>
    <w:rsid w:val="00D55C8E"/>
    <w:rsid w:val="00D56387"/>
    <w:rsid w:val="00D7473B"/>
    <w:rsid w:val="00D76A64"/>
    <w:rsid w:val="00D85519"/>
    <w:rsid w:val="00D85C18"/>
    <w:rsid w:val="00D9104E"/>
    <w:rsid w:val="00D948A0"/>
    <w:rsid w:val="00DA25A9"/>
    <w:rsid w:val="00DA31D6"/>
    <w:rsid w:val="00DB0F0A"/>
    <w:rsid w:val="00DC3C69"/>
    <w:rsid w:val="00DC7E40"/>
    <w:rsid w:val="00DD3DC3"/>
    <w:rsid w:val="00DE38DD"/>
    <w:rsid w:val="00DE4820"/>
    <w:rsid w:val="00DE5EB0"/>
    <w:rsid w:val="00DF592D"/>
    <w:rsid w:val="00E10C48"/>
    <w:rsid w:val="00E26408"/>
    <w:rsid w:val="00E306BB"/>
    <w:rsid w:val="00E30B63"/>
    <w:rsid w:val="00E32DA1"/>
    <w:rsid w:val="00E45E2A"/>
    <w:rsid w:val="00E67095"/>
    <w:rsid w:val="00E829A4"/>
    <w:rsid w:val="00E931C5"/>
    <w:rsid w:val="00E97C92"/>
    <w:rsid w:val="00EA5462"/>
    <w:rsid w:val="00EB3BC4"/>
    <w:rsid w:val="00EB5BE0"/>
    <w:rsid w:val="00EC1352"/>
    <w:rsid w:val="00ED719D"/>
    <w:rsid w:val="00EE3737"/>
    <w:rsid w:val="00EF5945"/>
    <w:rsid w:val="00EF71D8"/>
    <w:rsid w:val="00F03845"/>
    <w:rsid w:val="00F20292"/>
    <w:rsid w:val="00F22A28"/>
    <w:rsid w:val="00F3245A"/>
    <w:rsid w:val="00F44728"/>
    <w:rsid w:val="00F4712D"/>
    <w:rsid w:val="00F56834"/>
    <w:rsid w:val="00F73B13"/>
    <w:rsid w:val="00F759D0"/>
    <w:rsid w:val="00F82170"/>
    <w:rsid w:val="00FB011F"/>
    <w:rsid w:val="00FB23A8"/>
    <w:rsid w:val="00FB2CD3"/>
    <w:rsid w:val="00FB7356"/>
    <w:rsid w:val="00FC1D1B"/>
    <w:rsid w:val="00FD0853"/>
    <w:rsid w:val="00FD382B"/>
    <w:rsid w:val="00FD6A8F"/>
    <w:rsid w:val="00FF1E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34BA9B"/>
  <w15:chartTrackingRefBased/>
  <w15:docId w15:val="{EB4BA88E-525B-488A-879B-247563404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1D1"/>
  </w:style>
  <w:style w:type="paragraph" w:styleId="Heading1">
    <w:name w:val="heading 1"/>
    <w:basedOn w:val="Normal"/>
    <w:next w:val="Normal"/>
    <w:link w:val="Heading1Char"/>
    <w:uiPriority w:val="9"/>
    <w:qFormat/>
    <w:rsid w:val="00E931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3D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70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961D1"/>
    <w:rPr>
      <w:rFonts w:ascii="MinionPro-Regular" w:hAnsi="MinionPro-Regular" w:hint="default"/>
      <w:b w:val="0"/>
      <w:bCs w:val="0"/>
      <w:i w:val="0"/>
      <w:iCs w:val="0"/>
      <w:color w:val="000000"/>
      <w:sz w:val="20"/>
      <w:szCs w:val="20"/>
    </w:rPr>
  </w:style>
  <w:style w:type="character" w:styleId="CommentReference">
    <w:name w:val="annotation reference"/>
    <w:basedOn w:val="DefaultParagraphFont"/>
    <w:uiPriority w:val="99"/>
    <w:semiHidden/>
    <w:unhideWhenUsed/>
    <w:rsid w:val="005961D1"/>
    <w:rPr>
      <w:sz w:val="16"/>
      <w:szCs w:val="16"/>
    </w:rPr>
  </w:style>
  <w:style w:type="paragraph" w:styleId="CommentText">
    <w:name w:val="annotation text"/>
    <w:basedOn w:val="Normal"/>
    <w:link w:val="CommentTextChar"/>
    <w:uiPriority w:val="99"/>
    <w:semiHidden/>
    <w:unhideWhenUsed/>
    <w:rsid w:val="005961D1"/>
    <w:pPr>
      <w:spacing w:line="240" w:lineRule="auto"/>
    </w:pPr>
    <w:rPr>
      <w:sz w:val="20"/>
      <w:szCs w:val="20"/>
    </w:rPr>
  </w:style>
  <w:style w:type="character" w:customStyle="1" w:styleId="CommentTextChar">
    <w:name w:val="Comment Text Char"/>
    <w:basedOn w:val="DefaultParagraphFont"/>
    <w:link w:val="CommentText"/>
    <w:uiPriority w:val="99"/>
    <w:semiHidden/>
    <w:rsid w:val="005961D1"/>
    <w:rPr>
      <w:sz w:val="20"/>
      <w:szCs w:val="20"/>
    </w:rPr>
  </w:style>
  <w:style w:type="paragraph" w:styleId="BalloonText">
    <w:name w:val="Balloon Text"/>
    <w:basedOn w:val="Normal"/>
    <w:link w:val="BalloonTextChar"/>
    <w:uiPriority w:val="99"/>
    <w:semiHidden/>
    <w:unhideWhenUsed/>
    <w:rsid w:val="001B45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5D0"/>
    <w:rPr>
      <w:rFonts w:ascii="Segoe UI" w:hAnsi="Segoe UI" w:cs="Segoe UI"/>
      <w:sz w:val="18"/>
      <w:szCs w:val="18"/>
    </w:rPr>
  </w:style>
  <w:style w:type="character" w:styleId="Hyperlink">
    <w:name w:val="Hyperlink"/>
    <w:basedOn w:val="DefaultParagraphFont"/>
    <w:uiPriority w:val="99"/>
    <w:unhideWhenUsed/>
    <w:rsid w:val="002C3DEC"/>
    <w:rPr>
      <w:color w:val="0563C1" w:themeColor="hyperlink"/>
      <w:u w:val="single"/>
    </w:rPr>
  </w:style>
  <w:style w:type="paragraph" w:styleId="ListParagraph">
    <w:name w:val="List Paragraph"/>
    <w:basedOn w:val="Normal"/>
    <w:uiPriority w:val="34"/>
    <w:qFormat/>
    <w:rsid w:val="00466F56"/>
    <w:pPr>
      <w:ind w:left="720"/>
      <w:contextualSpacing/>
    </w:pPr>
  </w:style>
  <w:style w:type="paragraph" w:styleId="Caption">
    <w:name w:val="caption"/>
    <w:basedOn w:val="Normal"/>
    <w:next w:val="Normal"/>
    <w:uiPriority w:val="35"/>
    <w:unhideWhenUsed/>
    <w:qFormat/>
    <w:rsid w:val="000054F7"/>
    <w:pPr>
      <w:spacing w:after="200"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A3524F"/>
    <w:rPr>
      <w:b/>
      <w:bCs/>
    </w:rPr>
  </w:style>
  <w:style w:type="character" w:customStyle="1" w:styleId="CommentSubjectChar">
    <w:name w:val="Comment Subject Char"/>
    <w:basedOn w:val="CommentTextChar"/>
    <w:link w:val="CommentSubject"/>
    <w:uiPriority w:val="99"/>
    <w:semiHidden/>
    <w:rsid w:val="00A3524F"/>
    <w:rPr>
      <w:b/>
      <w:bCs/>
      <w:sz w:val="20"/>
      <w:szCs w:val="20"/>
    </w:rPr>
  </w:style>
  <w:style w:type="character" w:styleId="PlaceholderText">
    <w:name w:val="Placeholder Text"/>
    <w:basedOn w:val="DefaultParagraphFont"/>
    <w:uiPriority w:val="99"/>
    <w:semiHidden/>
    <w:rsid w:val="00875EAC"/>
    <w:rPr>
      <w:color w:val="808080"/>
    </w:rPr>
  </w:style>
  <w:style w:type="character" w:customStyle="1" w:styleId="Heading1Char">
    <w:name w:val="Heading 1 Char"/>
    <w:basedOn w:val="DefaultParagraphFont"/>
    <w:link w:val="Heading1"/>
    <w:uiPriority w:val="9"/>
    <w:rsid w:val="00E931C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67095"/>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854C12"/>
    <w:rPr>
      <w:i/>
      <w:iCs/>
    </w:rPr>
  </w:style>
  <w:style w:type="character" w:customStyle="1" w:styleId="Heading2Char">
    <w:name w:val="Heading 2 Char"/>
    <w:basedOn w:val="DefaultParagraphFont"/>
    <w:link w:val="Heading2"/>
    <w:uiPriority w:val="9"/>
    <w:rsid w:val="00DD3DC3"/>
    <w:rPr>
      <w:rFonts w:asciiTheme="majorHAnsi" w:eastAsiaTheme="majorEastAsia" w:hAnsiTheme="majorHAnsi" w:cstheme="majorBidi"/>
      <w:color w:val="2E74B5" w:themeColor="accent1" w:themeShade="BF"/>
      <w:sz w:val="26"/>
      <w:szCs w:val="26"/>
    </w:rPr>
  </w:style>
  <w:style w:type="character" w:styleId="SubtleEmphasis">
    <w:name w:val="Subtle Emphasis"/>
    <w:basedOn w:val="DefaultParagraphFont"/>
    <w:uiPriority w:val="19"/>
    <w:qFormat/>
    <w:rsid w:val="00DD3DC3"/>
    <w:rPr>
      <w:i/>
      <w:iCs/>
      <w:color w:val="404040" w:themeColor="text1" w:themeTint="BF"/>
    </w:rPr>
  </w:style>
  <w:style w:type="paragraph" w:styleId="NoSpacing">
    <w:name w:val="No Spacing"/>
    <w:uiPriority w:val="1"/>
    <w:qFormat/>
    <w:rsid w:val="00DD3DC3"/>
    <w:pPr>
      <w:spacing w:after="0" w:line="240" w:lineRule="auto"/>
    </w:pPr>
  </w:style>
  <w:style w:type="character" w:customStyle="1" w:styleId="fontstyle21">
    <w:name w:val="fontstyle21"/>
    <w:basedOn w:val="DefaultParagraphFont"/>
    <w:rsid w:val="00DD3DC3"/>
    <w:rPr>
      <w:rFonts w:ascii="CbnxvpAdvTT86d47313" w:hAnsi="CbnxvpAdvTT86d47313" w:hint="default"/>
      <w:b w:val="0"/>
      <w:bCs w:val="0"/>
      <w:i w:val="0"/>
      <w:iCs w:val="0"/>
      <w:color w:val="131413"/>
      <w:sz w:val="20"/>
      <w:szCs w:val="20"/>
    </w:rPr>
  </w:style>
  <w:style w:type="character" w:styleId="FootnoteReference">
    <w:name w:val="footnote reference"/>
    <w:basedOn w:val="DefaultParagraphFont"/>
    <w:uiPriority w:val="99"/>
    <w:semiHidden/>
    <w:unhideWhenUsed/>
    <w:rsid w:val="00003AC3"/>
    <w:rPr>
      <w:vertAlign w:val="superscript"/>
    </w:rPr>
  </w:style>
  <w:style w:type="table" w:styleId="TableGrid">
    <w:name w:val="Table Grid"/>
    <w:basedOn w:val="TableNormal"/>
    <w:uiPriority w:val="39"/>
    <w:rsid w:val="00560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560DA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noteText">
    <w:name w:val="footnote text"/>
    <w:basedOn w:val="Normal"/>
    <w:link w:val="FootnoteTextChar"/>
    <w:uiPriority w:val="99"/>
    <w:semiHidden/>
    <w:unhideWhenUsed/>
    <w:rsid w:val="00245C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5CBA"/>
    <w:rPr>
      <w:sz w:val="20"/>
      <w:szCs w:val="20"/>
    </w:rPr>
  </w:style>
  <w:style w:type="paragraph" w:styleId="Revision">
    <w:name w:val="Revision"/>
    <w:hidden/>
    <w:uiPriority w:val="99"/>
    <w:semiHidden/>
    <w:rsid w:val="00FD38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5088">
      <w:bodyDiv w:val="1"/>
      <w:marLeft w:val="0"/>
      <w:marRight w:val="0"/>
      <w:marTop w:val="0"/>
      <w:marBottom w:val="0"/>
      <w:divBdr>
        <w:top w:val="none" w:sz="0" w:space="0" w:color="auto"/>
        <w:left w:val="none" w:sz="0" w:space="0" w:color="auto"/>
        <w:bottom w:val="none" w:sz="0" w:space="0" w:color="auto"/>
        <w:right w:val="none" w:sz="0" w:space="0" w:color="auto"/>
      </w:divBdr>
    </w:div>
    <w:div w:id="311254515">
      <w:bodyDiv w:val="1"/>
      <w:marLeft w:val="0"/>
      <w:marRight w:val="0"/>
      <w:marTop w:val="0"/>
      <w:marBottom w:val="0"/>
      <w:divBdr>
        <w:top w:val="none" w:sz="0" w:space="0" w:color="auto"/>
        <w:left w:val="none" w:sz="0" w:space="0" w:color="auto"/>
        <w:bottom w:val="none" w:sz="0" w:space="0" w:color="auto"/>
        <w:right w:val="none" w:sz="0" w:space="0" w:color="auto"/>
      </w:divBdr>
    </w:div>
    <w:div w:id="401955088">
      <w:bodyDiv w:val="1"/>
      <w:marLeft w:val="0"/>
      <w:marRight w:val="0"/>
      <w:marTop w:val="0"/>
      <w:marBottom w:val="0"/>
      <w:divBdr>
        <w:top w:val="none" w:sz="0" w:space="0" w:color="auto"/>
        <w:left w:val="none" w:sz="0" w:space="0" w:color="auto"/>
        <w:bottom w:val="none" w:sz="0" w:space="0" w:color="auto"/>
        <w:right w:val="none" w:sz="0" w:space="0" w:color="auto"/>
      </w:divBdr>
    </w:div>
    <w:div w:id="470485868">
      <w:bodyDiv w:val="1"/>
      <w:marLeft w:val="0"/>
      <w:marRight w:val="0"/>
      <w:marTop w:val="0"/>
      <w:marBottom w:val="0"/>
      <w:divBdr>
        <w:top w:val="none" w:sz="0" w:space="0" w:color="auto"/>
        <w:left w:val="none" w:sz="0" w:space="0" w:color="auto"/>
        <w:bottom w:val="none" w:sz="0" w:space="0" w:color="auto"/>
        <w:right w:val="none" w:sz="0" w:space="0" w:color="auto"/>
      </w:divBdr>
    </w:div>
    <w:div w:id="614752618">
      <w:bodyDiv w:val="1"/>
      <w:marLeft w:val="0"/>
      <w:marRight w:val="0"/>
      <w:marTop w:val="0"/>
      <w:marBottom w:val="0"/>
      <w:divBdr>
        <w:top w:val="none" w:sz="0" w:space="0" w:color="auto"/>
        <w:left w:val="none" w:sz="0" w:space="0" w:color="auto"/>
        <w:bottom w:val="none" w:sz="0" w:space="0" w:color="auto"/>
        <w:right w:val="none" w:sz="0" w:space="0" w:color="auto"/>
      </w:divBdr>
    </w:div>
    <w:div w:id="736631502">
      <w:bodyDiv w:val="1"/>
      <w:marLeft w:val="0"/>
      <w:marRight w:val="0"/>
      <w:marTop w:val="0"/>
      <w:marBottom w:val="0"/>
      <w:divBdr>
        <w:top w:val="none" w:sz="0" w:space="0" w:color="auto"/>
        <w:left w:val="none" w:sz="0" w:space="0" w:color="auto"/>
        <w:bottom w:val="none" w:sz="0" w:space="0" w:color="auto"/>
        <w:right w:val="none" w:sz="0" w:space="0" w:color="auto"/>
      </w:divBdr>
    </w:div>
    <w:div w:id="824667881">
      <w:bodyDiv w:val="1"/>
      <w:marLeft w:val="0"/>
      <w:marRight w:val="0"/>
      <w:marTop w:val="0"/>
      <w:marBottom w:val="0"/>
      <w:divBdr>
        <w:top w:val="none" w:sz="0" w:space="0" w:color="auto"/>
        <w:left w:val="none" w:sz="0" w:space="0" w:color="auto"/>
        <w:bottom w:val="none" w:sz="0" w:space="0" w:color="auto"/>
        <w:right w:val="none" w:sz="0" w:space="0" w:color="auto"/>
      </w:divBdr>
    </w:div>
    <w:div w:id="858005349">
      <w:bodyDiv w:val="1"/>
      <w:marLeft w:val="0"/>
      <w:marRight w:val="0"/>
      <w:marTop w:val="0"/>
      <w:marBottom w:val="0"/>
      <w:divBdr>
        <w:top w:val="none" w:sz="0" w:space="0" w:color="auto"/>
        <w:left w:val="none" w:sz="0" w:space="0" w:color="auto"/>
        <w:bottom w:val="none" w:sz="0" w:space="0" w:color="auto"/>
        <w:right w:val="none" w:sz="0" w:space="0" w:color="auto"/>
      </w:divBdr>
      <w:divsChild>
        <w:div w:id="472716357">
          <w:marLeft w:val="0"/>
          <w:marRight w:val="0"/>
          <w:marTop w:val="0"/>
          <w:marBottom w:val="0"/>
          <w:divBdr>
            <w:top w:val="none" w:sz="0" w:space="0" w:color="auto"/>
            <w:left w:val="none" w:sz="0" w:space="0" w:color="auto"/>
            <w:bottom w:val="none" w:sz="0" w:space="0" w:color="auto"/>
            <w:right w:val="none" w:sz="0" w:space="0" w:color="auto"/>
          </w:divBdr>
          <w:divsChild>
            <w:div w:id="101399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98678">
      <w:bodyDiv w:val="1"/>
      <w:marLeft w:val="0"/>
      <w:marRight w:val="0"/>
      <w:marTop w:val="0"/>
      <w:marBottom w:val="0"/>
      <w:divBdr>
        <w:top w:val="none" w:sz="0" w:space="0" w:color="auto"/>
        <w:left w:val="none" w:sz="0" w:space="0" w:color="auto"/>
        <w:bottom w:val="none" w:sz="0" w:space="0" w:color="auto"/>
        <w:right w:val="none" w:sz="0" w:space="0" w:color="auto"/>
      </w:divBdr>
    </w:div>
    <w:div w:id="1156262606">
      <w:bodyDiv w:val="1"/>
      <w:marLeft w:val="0"/>
      <w:marRight w:val="0"/>
      <w:marTop w:val="0"/>
      <w:marBottom w:val="0"/>
      <w:divBdr>
        <w:top w:val="none" w:sz="0" w:space="0" w:color="auto"/>
        <w:left w:val="none" w:sz="0" w:space="0" w:color="auto"/>
        <w:bottom w:val="none" w:sz="0" w:space="0" w:color="auto"/>
        <w:right w:val="none" w:sz="0" w:space="0" w:color="auto"/>
      </w:divBdr>
    </w:div>
    <w:div w:id="1325401193">
      <w:bodyDiv w:val="1"/>
      <w:marLeft w:val="0"/>
      <w:marRight w:val="0"/>
      <w:marTop w:val="0"/>
      <w:marBottom w:val="0"/>
      <w:divBdr>
        <w:top w:val="none" w:sz="0" w:space="0" w:color="auto"/>
        <w:left w:val="none" w:sz="0" w:space="0" w:color="auto"/>
        <w:bottom w:val="none" w:sz="0" w:space="0" w:color="auto"/>
        <w:right w:val="none" w:sz="0" w:space="0" w:color="auto"/>
      </w:divBdr>
    </w:div>
    <w:div w:id="1741169809">
      <w:bodyDiv w:val="1"/>
      <w:marLeft w:val="0"/>
      <w:marRight w:val="0"/>
      <w:marTop w:val="0"/>
      <w:marBottom w:val="0"/>
      <w:divBdr>
        <w:top w:val="none" w:sz="0" w:space="0" w:color="auto"/>
        <w:left w:val="none" w:sz="0" w:space="0" w:color="auto"/>
        <w:bottom w:val="none" w:sz="0" w:space="0" w:color="auto"/>
        <w:right w:val="none" w:sz="0" w:space="0" w:color="auto"/>
      </w:divBdr>
    </w:div>
    <w:div w:id="177347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zare@aut.ac.ir"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ndbserver.rutgers.edu/" TargetMode="Externa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95FE6-06B8-4D90-B1E5-4905B7C46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13438</Words>
  <Characters>76600</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89859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nourizadeh</dc:creator>
  <cp:keywords/>
  <dc:description/>
  <cp:lastModifiedBy>Maryam Zare</cp:lastModifiedBy>
  <cp:revision>2</cp:revision>
  <dcterms:created xsi:type="dcterms:W3CDTF">2021-10-26T08:32:00Z</dcterms:created>
  <dcterms:modified xsi:type="dcterms:W3CDTF">2021-10-26T08:32:00Z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http://www.zotero.org/styles/journal-of-alloys-and-compounds</vt:lpwstr>
  </property>
  <property fmtid="{D5CDD505-2E9C-101B-9397-08002B2CF9AE}" pid="15" name="Mendeley Recent Style Name 6_1">
    <vt:lpwstr>Journal of Alloys and Compounds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85b289fe-6c98-3eb0-8a19-957e41074daa</vt:lpwstr>
  </property>
  <property fmtid="{D5CDD505-2E9C-101B-9397-08002B2CF9AE}" pid="24" name="Mendeley Citation Style_1">
    <vt:lpwstr>http://www.zotero.org/styles/journal-of-alloys-and-compounds</vt:lpwstr>
  </property>
</Properties>
</file>